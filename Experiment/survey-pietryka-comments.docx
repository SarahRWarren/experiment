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7158A2E" w:rsidR="009709DB" w:rsidRDefault="00923290">
      <w:pPr>
        <w:rPr>
          <w:b/>
        </w:rPr>
      </w:pPr>
      <w:r>
        <w:rPr>
          <w:b/>
        </w:rPr>
        <w:t>Draft of Survey Questions</w:t>
      </w:r>
      <w:ins w:id="0" w:author="Sarah Warren" w:date="2022-02-01T16:46:00Z">
        <w:r w:rsidR="00A06699">
          <w:rPr>
            <w:b/>
          </w:rPr>
          <w:br/>
          <w:t>Sarah R. Warren</w:t>
        </w:r>
      </w:ins>
    </w:p>
    <w:p w14:paraId="00000002" w14:textId="77777777" w:rsidR="009709DB" w:rsidRDefault="009709DB">
      <w:pPr>
        <w:rPr>
          <w:b/>
        </w:rPr>
      </w:pPr>
    </w:p>
    <w:p w14:paraId="00000003" w14:textId="0FE911D8" w:rsidR="009709DB" w:rsidRDefault="00E4366E">
      <w:ins w:id="1" w:author="Sarah Warren" w:date="2022-02-01T16:26:00Z">
        <w:r>
          <w:rPr>
            <w:b/>
          </w:rPr>
          <w:t>PRES_2016</w:t>
        </w:r>
      </w:ins>
      <w:del w:id="2" w:author="Sarah Warren" w:date="2022-02-01T16:26:00Z">
        <w:r w:rsidR="00923290" w:rsidDel="00E4366E">
          <w:rPr>
            <w:b/>
          </w:rPr>
          <w:delText>Q2.</w:delText>
        </w:r>
      </w:del>
      <w:r w:rsidR="00923290">
        <w:rPr>
          <w:b/>
        </w:rPr>
        <w:t xml:space="preserve"> </w:t>
      </w:r>
      <w:r w:rsidR="00923290">
        <w:t>Did you vote in the 2016 Presidential Election?</w:t>
      </w:r>
    </w:p>
    <w:p w14:paraId="00000004" w14:textId="2B013EC6" w:rsidR="009709DB" w:rsidRDefault="00923290">
      <w:r>
        <w:tab/>
      </w:r>
      <w:ins w:id="3" w:author="Sarah Warren" w:date="2022-01-31T20:11:00Z">
        <w:r w:rsidR="00646D3C">
          <w:t>1</w:t>
        </w:r>
        <w:r w:rsidR="00646D3C">
          <w:tab/>
        </w:r>
      </w:ins>
      <w:r>
        <w:t>Yes</w:t>
      </w:r>
    </w:p>
    <w:p w14:paraId="00000005" w14:textId="384B8B0F" w:rsidR="009709DB" w:rsidRDefault="00923290">
      <w:r>
        <w:tab/>
      </w:r>
      <w:ins w:id="4" w:author="Sarah Warren" w:date="2022-01-31T20:11:00Z">
        <w:r w:rsidR="00646D3C">
          <w:t>2</w:t>
        </w:r>
        <w:r w:rsidR="00646D3C">
          <w:tab/>
        </w:r>
      </w:ins>
      <w:r>
        <w:t>No</w:t>
      </w:r>
    </w:p>
    <w:p w14:paraId="00000006" w14:textId="5CD9EDCD" w:rsidR="009709DB" w:rsidRDefault="00923290">
      <w:r>
        <w:tab/>
      </w:r>
      <w:ins w:id="5" w:author="Sarah Warren" w:date="2022-01-31T20:11:00Z">
        <w:r w:rsidR="00646D3C">
          <w:t>3</w:t>
        </w:r>
        <w:r w:rsidR="00646D3C">
          <w:tab/>
        </w:r>
      </w:ins>
      <w:r>
        <w:t>I can’t remember</w:t>
      </w:r>
    </w:p>
    <w:p w14:paraId="00000007" w14:textId="77777777" w:rsidR="009709DB" w:rsidRDefault="009709DB"/>
    <w:p w14:paraId="6D649042" w14:textId="288D92AE" w:rsidR="00E4366E" w:rsidRPr="00E4366E" w:rsidRDefault="00E4366E">
      <w:pPr>
        <w:rPr>
          <w:ins w:id="6" w:author="Sarah Warren" w:date="2022-02-01T16:26:00Z"/>
          <w:bCs/>
          <w:i/>
          <w:iCs/>
          <w:rPrChange w:id="7" w:author="Sarah Warren" w:date="2022-02-01T16:26:00Z">
            <w:rPr>
              <w:ins w:id="8" w:author="Sarah Warren" w:date="2022-02-01T16:26:00Z"/>
              <w:b/>
            </w:rPr>
          </w:rPrChange>
        </w:rPr>
      </w:pPr>
      <w:ins w:id="9" w:author="Sarah Warren" w:date="2022-02-01T16:26:00Z">
        <w:r>
          <w:rPr>
            <w:bCs/>
            <w:i/>
            <w:iCs/>
          </w:rPr>
          <w:t>If PRES_2016 = 2, go to PRES_2016_</w:t>
        </w:r>
      </w:ins>
      <w:ins w:id="10" w:author="Sarah Warren" w:date="2022-02-01T16:27:00Z">
        <w:r>
          <w:rPr>
            <w:bCs/>
            <w:i/>
            <w:iCs/>
          </w:rPr>
          <w:t>why</w:t>
        </w:r>
      </w:ins>
      <w:ins w:id="11" w:author="Sarah Warren" w:date="2022-02-01T16:26:00Z">
        <w:r>
          <w:rPr>
            <w:bCs/>
            <w:i/>
            <w:iCs/>
          </w:rPr>
          <w:t>. If PRES_2016=1</w:t>
        </w:r>
      </w:ins>
      <w:ins w:id="12" w:author="Sarah Warren" w:date="2022-02-01T16:27:00Z">
        <w:r>
          <w:rPr>
            <w:bCs/>
            <w:i/>
            <w:iCs/>
          </w:rPr>
          <w:t>, go to PRES_2016_choice.</w:t>
        </w:r>
      </w:ins>
    </w:p>
    <w:p w14:paraId="00000008" w14:textId="26199434" w:rsidR="009709DB" w:rsidRDefault="00923290">
      <w:del w:id="13" w:author="Sarah Warren" w:date="2022-02-01T16:27:00Z">
        <w:r w:rsidDel="00E4366E">
          <w:rPr>
            <w:b/>
          </w:rPr>
          <w:delText>Q2a</w:delText>
        </w:r>
      </w:del>
      <w:ins w:id="14" w:author="Sarah Warren" w:date="2022-02-01T16:27:00Z">
        <w:r w:rsidR="00E4366E">
          <w:rPr>
            <w:b/>
          </w:rPr>
          <w:t>PRES_2016_why</w:t>
        </w:r>
      </w:ins>
      <w:r>
        <w:rPr>
          <w:b/>
        </w:rPr>
        <w:t>.</w:t>
      </w:r>
      <w:del w:id="15" w:author="Sarah Warren" w:date="2022-02-01T16:27:00Z">
        <w:r w:rsidDel="00E4366E">
          <w:rPr>
            <w:b/>
          </w:rPr>
          <w:delText xml:space="preserve"> </w:delText>
        </w:r>
        <w:r w:rsidDel="00E4366E">
          <w:rPr>
            <w:i/>
          </w:rPr>
          <w:delText>(if they did not vote)</w:delText>
        </w:r>
      </w:del>
      <w:r>
        <w:rPr>
          <w:i/>
        </w:rPr>
        <w:t xml:space="preserve"> </w:t>
      </w:r>
      <w:r>
        <w:t>Why did you decide not to vote? Please check all that apply.</w:t>
      </w:r>
    </w:p>
    <w:p w14:paraId="0000000A" w14:textId="120B7273" w:rsidR="009709DB" w:rsidRDefault="00923290">
      <w:r>
        <w:tab/>
      </w:r>
      <w:ins w:id="16" w:author="Sarah Warren" w:date="2022-01-31T20:11:00Z">
        <w:r w:rsidR="00646D3C">
          <w:t>1</w:t>
        </w:r>
        <w:r w:rsidR="00646D3C">
          <w:tab/>
        </w:r>
      </w:ins>
      <w:r>
        <w:t>I did not know where my polling station is located.</w:t>
      </w:r>
    </w:p>
    <w:p w14:paraId="0000000B" w14:textId="14712EF3" w:rsidR="009709DB" w:rsidRDefault="00923290">
      <w:r>
        <w:tab/>
      </w:r>
      <w:ins w:id="17" w:author="Sarah Warren" w:date="2022-01-31T20:11:00Z">
        <w:r w:rsidR="00646D3C">
          <w:t>2</w:t>
        </w:r>
        <w:r w:rsidR="00646D3C">
          <w:tab/>
        </w:r>
      </w:ins>
      <w:r>
        <w:t>I did not know what documents I would need to be eligible to vote.</w:t>
      </w:r>
    </w:p>
    <w:p w14:paraId="0000000C" w14:textId="35A67354" w:rsidR="009709DB" w:rsidRDefault="00923290">
      <w:r>
        <w:tab/>
      </w:r>
      <w:ins w:id="18" w:author="Sarah Warren" w:date="2022-01-31T20:11:00Z">
        <w:r w:rsidR="00646D3C">
          <w:t>3</w:t>
        </w:r>
        <w:r w:rsidR="00646D3C">
          <w:tab/>
        </w:r>
      </w:ins>
      <w:r>
        <w:t>I am not registered to vote.</w:t>
      </w:r>
    </w:p>
    <w:p w14:paraId="0000000D" w14:textId="069B71BF" w:rsidR="009709DB" w:rsidRDefault="00923290">
      <w:r>
        <w:tab/>
      </w:r>
      <w:ins w:id="19" w:author="Sarah Warren" w:date="2022-01-31T20:11:00Z">
        <w:r w:rsidR="00646D3C">
          <w:t>4</w:t>
        </w:r>
      </w:ins>
      <w:ins w:id="20" w:author="Sarah Warren" w:date="2022-01-31T20:12:00Z">
        <w:r w:rsidR="00646D3C">
          <w:tab/>
        </w:r>
      </w:ins>
      <w:r>
        <w:t>I felt I did not know enough about either candidate.</w:t>
      </w:r>
    </w:p>
    <w:p w14:paraId="0000000E" w14:textId="5E37030C" w:rsidR="009709DB" w:rsidRDefault="00923290">
      <w:r>
        <w:tab/>
      </w:r>
      <w:ins w:id="21" w:author="Sarah Warren" w:date="2022-01-31T20:12:00Z">
        <w:r w:rsidR="00646D3C">
          <w:t>5</w:t>
        </w:r>
        <w:r w:rsidR="00646D3C">
          <w:tab/>
        </w:r>
      </w:ins>
      <w:r>
        <w:t>I did not know when election day was.</w:t>
      </w:r>
    </w:p>
    <w:p w14:paraId="0000000F" w14:textId="73E84BDB" w:rsidR="009709DB" w:rsidRDefault="00923290">
      <w:r>
        <w:tab/>
      </w:r>
      <w:ins w:id="22" w:author="Sarah Warren" w:date="2022-01-31T20:12:00Z">
        <w:r w:rsidR="00646D3C">
          <w:t>6</w:t>
        </w:r>
        <w:r w:rsidR="00646D3C">
          <w:tab/>
        </w:r>
      </w:ins>
      <w:r>
        <w:t xml:space="preserve">I could not/did not want to get </w:t>
      </w:r>
      <w:proofErr w:type="gramStart"/>
      <w:r>
        <w:t>off of</w:t>
      </w:r>
      <w:proofErr w:type="gramEnd"/>
      <w:r>
        <w:t xml:space="preserve"> work in order to go vote.</w:t>
      </w:r>
    </w:p>
    <w:p w14:paraId="00000010" w14:textId="39D1060A" w:rsidR="009709DB" w:rsidRDefault="00923290">
      <w:r>
        <w:tab/>
      </w:r>
      <w:ins w:id="23" w:author="Sarah Warren" w:date="2022-01-31T20:12:00Z">
        <w:r w:rsidR="00646D3C">
          <w:t>7</w:t>
        </w:r>
        <w:r w:rsidR="00646D3C">
          <w:tab/>
        </w:r>
      </w:ins>
      <w:r>
        <w:t xml:space="preserve">I could not/did not </w:t>
      </w:r>
      <w:r w:rsidR="00EA4C7E">
        <w:t>want</w:t>
      </w:r>
      <w:r>
        <w:t xml:space="preserve"> to get childcare </w:t>
      </w:r>
      <w:proofErr w:type="gramStart"/>
      <w:r>
        <w:t>in order to</w:t>
      </w:r>
      <w:proofErr w:type="gramEnd"/>
      <w:r>
        <w:t xml:space="preserve"> go vote.</w:t>
      </w:r>
    </w:p>
    <w:p w14:paraId="00000011" w14:textId="429B0D2C" w:rsidR="009709DB" w:rsidRDefault="00923290">
      <w:r>
        <w:tab/>
      </w:r>
      <w:ins w:id="24" w:author="Sarah Warren" w:date="2022-01-31T20:12:00Z">
        <w:r w:rsidR="00646D3C">
          <w:t>8</w:t>
        </w:r>
        <w:r w:rsidR="00646D3C">
          <w:tab/>
        </w:r>
      </w:ins>
      <w:r>
        <w:t xml:space="preserve">I could not/did not </w:t>
      </w:r>
      <w:r w:rsidR="00EA4C7E">
        <w:t>want</w:t>
      </w:r>
      <w:r>
        <w:t xml:space="preserve"> to get transportation </w:t>
      </w:r>
      <w:proofErr w:type="gramStart"/>
      <w:r>
        <w:t>in order to</w:t>
      </w:r>
      <w:proofErr w:type="gramEnd"/>
      <w:r>
        <w:t xml:space="preserve"> go vote.</w:t>
      </w:r>
    </w:p>
    <w:p w14:paraId="00000012" w14:textId="622DFD1B" w:rsidR="009709DB" w:rsidDel="00646D3C" w:rsidRDefault="00646D3C" w:rsidP="00646D3C">
      <w:pPr>
        <w:rPr>
          <w:del w:id="25" w:author="Sarah Warren" w:date="2022-01-31T20:13:00Z"/>
        </w:rPr>
      </w:pPr>
      <w:ins w:id="26" w:author="Sarah Warren" w:date="2022-01-31T20:13:00Z">
        <w:r>
          <w:tab/>
        </w:r>
      </w:ins>
      <w:del w:id="27" w:author="Sarah Warren" w:date="2022-01-31T20:13:00Z">
        <w:r w:rsidR="00923290" w:rsidDel="00646D3C">
          <w:tab/>
        </w:r>
      </w:del>
      <w:ins w:id="28" w:author="Sarah Warren" w:date="2022-01-31T20:12:00Z">
        <w:r>
          <w:t>9</w:t>
        </w:r>
        <w:r>
          <w:tab/>
        </w:r>
      </w:ins>
      <w:r w:rsidR="00923290">
        <w:t xml:space="preserve">I did not think my vote mattered, because my </w:t>
      </w:r>
      <w:r w:rsidR="00BF29C9">
        <w:t>state</w:t>
      </w:r>
      <w:r w:rsidR="00923290">
        <w:t xml:space="preserve"> always votes for the same</w:t>
      </w:r>
      <w:ins w:id="29" w:author="Sarah Warren" w:date="2022-01-31T20:13:00Z">
        <w:r>
          <w:t xml:space="preserve"> </w:t>
        </w:r>
      </w:ins>
      <w:del w:id="30" w:author="Sarah Warren" w:date="2022-01-31T20:13:00Z">
        <w:r w:rsidR="00923290" w:rsidDel="00646D3C">
          <w:delText xml:space="preserve"> </w:delText>
        </w:r>
      </w:del>
      <w:r w:rsidR="00923290">
        <w:t>party</w:t>
      </w:r>
    </w:p>
    <w:p w14:paraId="1953CFD9" w14:textId="77777777" w:rsidR="00646D3C" w:rsidRDefault="00646D3C">
      <w:pPr>
        <w:rPr>
          <w:ins w:id="31" w:author="Sarah Warren" w:date="2022-01-31T20:13:00Z"/>
        </w:rPr>
      </w:pPr>
    </w:p>
    <w:p w14:paraId="00000013" w14:textId="3F5985E8" w:rsidR="009709DB" w:rsidRDefault="00646D3C">
      <w:ins w:id="32" w:author="Sarah Warren" w:date="2022-01-31T20:13:00Z">
        <w:r>
          <w:tab/>
        </w:r>
      </w:ins>
      <w:del w:id="33" w:author="Sarah Warren" w:date="2022-01-31T20:12:00Z">
        <w:r w:rsidR="00923290" w:rsidDel="00646D3C">
          <w:tab/>
        </w:r>
      </w:del>
      <w:ins w:id="34" w:author="Sarah Warren" w:date="2022-01-31T20:12:00Z">
        <w:r>
          <w:t>10</w:t>
        </w:r>
        <w:r>
          <w:tab/>
        </w:r>
      </w:ins>
      <w:r w:rsidR="00923290">
        <w:t>I did not think my vote mattered, because the government doesn’t care about people like me</w:t>
      </w:r>
    </w:p>
    <w:p w14:paraId="00000014" w14:textId="658926F0" w:rsidR="009709DB" w:rsidRDefault="00923290">
      <w:r>
        <w:tab/>
      </w:r>
      <w:ins w:id="35" w:author="Sarah Warren" w:date="2022-01-31T20:12:00Z">
        <w:r w:rsidR="00646D3C">
          <w:t>11</w:t>
        </w:r>
        <w:r w:rsidR="00646D3C">
          <w:tab/>
        </w:r>
      </w:ins>
      <w:r>
        <w:t>I did not think my vote mattered, because it’s just one vote</w:t>
      </w:r>
    </w:p>
    <w:p w14:paraId="00000015" w14:textId="4B30B033" w:rsidR="009709DB" w:rsidRDefault="00923290">
      <w:r>
        <w:tab/>
      </w:r>
      <w:ins w:id="36" w:author="Sarah Warren" w:date="2022-01-31T20:12:00Z">
        <w:r w:rsidR="00646D3C">
          <w:t>12</w:t>
        </w:r>
        <w:r w:rsidR="00646D3C">
          <w:tab/>
        </w:r>
      </w:ins>
      <w:r>
        <w:t>I did not want to vote for a candidate I didn’t like.</w:t>
      </w:r>
    </w:p>
    <w:p w14:paraId="00000016" w14:textId="1576E8B1" w:rsidR="009709DB" w:rsidRDefault="00923290">
      <w:r>
        <w:tab/>
      </w:r>
      <w:ins w:id="37" w:author="Sarah Warren" w:date="2022-01-31T20:12:00Z">
        <w:r w:rsidR="00646D3C">
          <w:t>13</w:t>
        </w:r>
        <w:r w:rsidR="00646D3C">
          <w:tab/>
        </w:r>
      </w:ins>
      <w:r>
        <w:t>The candidate I most supported did not win the primary.</w:t>
      </w:r>
    </w:p>
    <w:p w14:paraId="00000017" w14:textId="77777777" w:rsidR="009709DB" w:rsidRDefault="009709DB"/>
    <w:p w14:paraId="00000018" w14:textId="74BAAC64" w:rsidR="009709DB" w:rsidRDefault="00923290">
      <w:del w:id="38" w:author="Sarah Warren" w:date="2022-02-01T16:27:00Z">
        <w:r w:rsidDel="00E4366E">
          <w:rPr>
            <w:b/>
          </w:rPr>
          <w:delText>Q2b</w:delText>
        </w:r>
      </w:del>
      <w:ins w:id="39" w:author="Sarah Warren" w:date="2022-02-01T16:27:00Z">
        <w:r w:rsidR="00E4366E">
          <w:rPr>
            <w:b/>
          </w:rPr>
          <w:t>PRES_2016_choice</w:t>
        </w:r>
      </w:ins>
      <w:r>
        <w:rPr>
          <w:b/>
        </w:rPr>
        <w:t>.</w:t>
      </w:r>
      <w:del w:id="40" w:author="Sarah Warren" w:date="2022-02-01T16:28:00Z">
        <w:r w:rsidDel="00E4366E">
          <w:rPr>
            <w:b/>
          </w:rPr>
          <w:delText xml:space="preserve"> </w:delText>
        </w:r>
        <w:r w:rsidDel="00E4366E">
          <w:rPr>
            <w:i/>
          </w:rPr>
          <w:delText>(if they did vote)</w:delText>
        </w:r>
      </w:del>
      <w:r>
        <w:rPr>
          <w:i/>
        </w:rPr>
        <w:t xml:space="preserve"> </w:t>
      </w:r>
      <w:r>
        <w:t>Who did you vote for?</w:t>
      </w:r>
    </w:p>
    <w:p w14:paraId="00000019" w14:textId="1DD8F817" w:rsidR="009709DB" w:rsidRDefault="00923290">
      <w:r>
        <w:tab/>
      </w:r>
      <w:ins w:id="41" w:author="Sarah Warren" w:date="2022-01-31T20:14:00Z">
        <w:r w:rsidR="00646D3C">
          <w:t>1</w:t>
        </w:r>
        <w:r w:rsidR="00646D3C">
          <w:tab/>
        </w:r>
      </w:ins>
      <w:r>
        <w:t>Donald Trump</w:t>
      </w:r>
    </w:p>
    <w:p w14:paraId="0000001A" w14:textId="7CEC5B2F" w:rsidR="009709DB" w:rsidRDefault="00923290">
      <w:r>
        <w:tab/>
      </w:r>
      <w:ins w:id="42" w:author="Sarah Warren" w:date="2022-01-31T20:14:00Z">
        <w:r w:rsidR="00646D3C">
          <w:t>2</w:t>
        </w:r>
        <w:r w:rsidR="00646D3C">
          <w:tab/>
        </w:r>
      </w:ins>
      <w:r>
        <w:t>Hillary Clinton</w:t>
      </w:r>
    </w:p>
    <w:p w14:paraId="0000001B" w14:textId="649029DE" w:rsidR="009709DB" w:rsidRDefault="00923290">
      <w:r>
        <w:tab/>
      </w:r>
      <w:ins w:id="43" w:author="Sarah Warren" w:date="2022-01-31T20:14:00Z">
        <w:r w:rsidR="00646D3C">
          <w:t>3</w:t>
        </w:r>
        <w:r w:rsidR="00646D3C">
          <w:tab/>
        </w:r>
      </w:ins>
      <w:r>
        <w:t>Other: _____</w:t>
      </w:r>
    </w:p>
    <w:p w14:paraId="0000001C" w14:textId="4E61FD3A" w:rsidR="009709DB" w:rsidRDefault="00923290">
      <w:r>
        <w:tab/>
      </w:r>
      <w:ins w:id="44" w:author="Sarah Warren" w:date="2022-01-31T20:14:00Z">
        <w:r w:rsidR="00646D3C">
          <w:t>4</w:t>
        </w:r>
        <w:r w:rsidR="00646D3C">
          <w:tab/>
        </w:r>
      </w:ins>
      <w:r>
        <w:t>I can’t remember</w:t>
      </w:r>
    </w:p>
    <w:p w14:paraId="0000001D" w14:textId="77777777" w:rsidR="009709DB" w:rsidRDefault="009709DB"/>
    <w:p w14:paraId="0000001E" w14:textId="1F98A6C3" w:rsidR="009709DB" w:rsidRDefault="00E4366E">
      <w:commentRangeStart w:id="45"/>
      <w:ins w:id="46" w:author="Sarah Warren" w:date="2022-02-01T16:28:00Z">
        <w:r>
          <w:rPr>
            <w:b/>
          </w:rPr>
          <w:t>PRES_2020</w:t>
        </w:r>
      </w:ins>
      <w:del w:id="47" w:author="Sarah Warren" w:date="2022-02-01T16:28:00Z">
        <w:r w:rsidR="00923290" w:rsidDel="00E4366E">
          <w:rPr>
            <w:b/>
          </w:rPr>
          <w:delText>Q3</w:delText>
        </w:r>
      </w:del>
      <w:r w:rsidR="00923290">
        <w:rPr>
          <w:b/>
        </w:rPr>
        <w:t xml:space="preserve">. </w:t>
      </w:r>
      <w:r w:rsidR="00923290">
        <w:t>Did you vote in the 2020 Presidential election?</w:t>
      </w:r>
      <w:commentRangeEnd w:id="45"/>
      <w:r w:rsidR="00C42513">
        <w:rPr>
          <w:rStyle w:val="CommentReference"/>
        </w:rPr>
        <w:commentReference w:id="45"/>
      </w:r>
    </w:p>
    <w:p w14:paraId="0000001F" w14:textId="6F5D84F1" w:rsidR="009709DB" w:rsidRDefault="000E222A">
      <w:pPr>
        <w:ind w:firstLine="720"/>
      </w:pPr>
      <w:ins w:id="48" w:author="Sarah Warren" w:date="2022-01-31T20:47:00Z">
        <w:r>
          <w:t>1</w:t>
        </w:r>
        <w:r>
          <w:tab/>
        </w:r>
      </w:ins>
      <w:r w:rsidR="00923290">
        <w:t>Yes</w:t>
      </w:r>
    </w:p>
    <w:p w14:paraId="00000020" w14:textId="3C6C73A8" w:rsidR="009709DB" w:rsidRDefault="00923290">
      <w:r>
        <w:tab/>
      </w:r>
      <w:ins w:id="49" w:author="Sarah Warren" w:date="2022-01-31T20:47:00Z">
        <w:r w:rsidR="000E222A">
          <w:t>2</w:t>
        </w:r>
        <w:r w:rsidR="000E222A">
          <w:tab/>
        </w:r>
      </w:ins>
      <w:r>
        <w:t>No</w:t>
      </w:r>
    </w:p>
    <w:p w14:paraId="00000021" w14:textId="080FE571" w:rsidR="009709DB" w:rsidRDefault="00923290">
      <w:pPr>
        <w:rPr>
          <w:ins w:id="50" w:author="Sarah Warren" w:date="2022-02-01T16:28:00Z"/>
        </w:rPr>
      </w:pPr>
      <w:r>
        <w:tab/>
      </w:r>
      <w:ins w:id="51" w:author="Sarah Warren" w:date="2022-01-31T20:47:00Z">
        <w:r w:rsidR="000E222A">
          <w:t>3</w:t>
        </w:r>
        <w:r w:rsidR="000E222A">
          <w:tab/>
        </w:r>
      </w:ins>
      <w:r>
        <w:t>I can’t remember</w:t>
      </w:r>
    </w:p>
    <w:p w14:paraId="64E1DAA5" w14:textId="77777777" w:rsidR="00E4366E" w:rsidRDefault="00E4366E"/>
    <w:p w14:paraId="00000022" w14:textId="1C6ECBDE" w:rsidR="009709DB" w:rsidRPr="00E4366E" w:rsidRDefault="00E4366E">
      <w:pPr>
        <w:rPr>
          <w:bCs/>
          <w:i/>
          <w:iCs/>
          <w:rPrChange w:id="52" w:author="Sarah Warren" w:date="2022-02-01T16:28:00Z">
            <w:rPr/>
          </w:rPrChange>
        </w:rPr>
      </w:pPr>
      <w:ins w:id="53" w:author="Sarah Warren" w:date="2022-02-01T16:28:00Z">
        <w:r>
          <w:rPr>
            <w:bCs/>
            <w:i/>
            <w:iCs/>
          </w:rPr>
          <w:t>If PRES_2020 = 2, go to PRES_2020_why. If PRES_2020=1, go to PRES_2020_choice.</w:t>
        </w:r>
      </w:ins>
    </w:p>
    <w:p w14:paraId="19C17E7A" w14:textId="4DA559FB" w:rsidR="00646D3C" w:rsidRDefault="00923290" w:rsidP="00646D3C">
      <w:pPr>
        <w:rPr>
          <w:ins w:id="54" w:author="Sarah Warren" w:date="2022-01-31T20:14:00Z"/>
        </w:rPr>
      </w:pPr>
      <w:del w:id="55" w:author="Sarah Warren" w:date="2022-02-01T16:28:00Z">
        <w:r w:rsidDel="00E4366E">
          <w:rPr>
            <w:b/>
          </w:rPr>
          <w:delText>Q3a</w:delText>
        </w:r>
      </w:del>
      <w:ins w:id="56" w:author="Sarah Warren" w:date="2022-02-01T16:28:00Z">
        <w:r w:rsidR="00E4366E">
          <w:rPr>
            <w:b/>
          </w:rPr>
          <w:t>PRES_2020_why</w:t>
        </w:r>
      </w:ins>
      <w:r>
        <w:rPr>
          <w:b/>
        </w:rPr>
        <w:t xml:space="preserve">. </w:t>
      </w:r>
      <w:ins w:id="57" w:author="Sarah Warren" w:date="2022-01-31T20:14:00Z">
        <w:r w:rsidR="00646D3C">
          <w:t>Why did you decide not to vote? Please check all that apply.</w:t>
        </w:r>
      </w:ins>
    </w:p>
    <w:p w14:paraId="2F1DCB77" w14:textId="77777777" w:rsidR="00646D3C" w:rsidRDefault="00646D3C" w:rsidP="00646D3C">
      <w:pPr>
        <w:rPr>
          <w:ins w:id="58" w:author="Sarah Warren" w:date="2022-01-31T20:14:00Z"/>
        </w:rPr>
      </w:pPr>
      <w:ins w:id="59" w:author="Sarah Warren" w:date="2022-01-31T20:14:00Z">
        <w:r>
          <w:tab/>
          <w:t>1</w:t>
        </w:r>
        <w:r>
          <w:tab/>
          <w:t>I did not know where my polling station is located.</w:t>
        </w:r>
      </w:ins>
    </w:p>
    <w:p w14:paraId="2513501A" w14:textId="77777777" w:rsidR="00646D3C" w:rsidRDefault="00646D3C" w:rsidP="00646D3C">
      <w:pPr>
        <w:rPr>
          <w:ins w:id="60" w:author="Sarah Warren" w:date="2022-01-31T20:14:00Z"/>
        </w:rPr>
      </w:pPr>
      <w:ins w:id="61" w:author="Sarah Warren" w:date="2022-01-31T20:14:00Z">
        <w:r>
          <w:tab/>
          <w:t>2</w:t>
        </w:r>
        <w:r>
          <w:tab/>
          <w:t>I did not know what documents I would need to be eligible to vote.</w:t>
        </w:r>
      </w:ins>
    </w:p>
    <w:p w14:paraId="70F4ADF0" w14:textId="77777777" w:rsidR="00646D3C" w:rsidRDefault="00646D3C" w:rsidP="00646D3C">
      <w:pPr>
        <w:rPr>
          <w:ins w:id="62" w:author="Sarah Warren" w:date="2022-01-31T20:14:00Z"/>
        </w:rPr>
      </w:pPr>
      <w:ins w:id="63" w:author="Sarah Warren" w:date="2022-01-31T20:14:00Z">
        <w:r>
          <w:tab/>
          <w:t>3</w:t>
        </w:r>
        <w:r>
          <w:tab/>
          <w:t>I am not registered to vote.</w:t>
        </w:r>
      </w:ins>
    </w:p>
    <w:p w14:paraId="75C1CEBD" w14:textId="77777777" w:rsidR="00646D3C" w:rsidRDefault="00646D3C" w:rsidP="00646D3C">
      <w:pPr>
        <w:rPr>
          <w:ins w:id="64" w:author="Sarah Warren" w:date="2022-01-31T20:14:00Z"/>
        </w:rPr>
      </w:pPr>
      <w:ins w:id="65" w:author="Sarah Warren" w:date="2022-01-31T20:14:00Z">
        <w:r>
          <w:tab/>
          <w:t>4</w:t>
        </w:r>
        <w:r>
          <w:tab/>
          <w:t>I felt I did not know enough about either candidate.</w:t>
        </w:r>
      </w:ins>
    </w:p>
    <w:p w14:paraId="272520EC" w14:textId="77777777" w:rsidR="00646D3C" w:rsidRDefault="00646D3C" w:rsidP="00646D3C">
      <w:pPr>
        <w:rPr>
          <w:ins w:id="66" w:author="Sarah Warren" w:date="2022-01-31T20:14:00Z"/>
        </w:rPr>
      </w:pPr>
      <w:ins w:id="67" w:author="Sarah Warren" w:date="2022-01-31T20:14:00Z">
        <w:r>
          <w:tab/>
          <w:t>5</w:t>
        </w:r>
        <w:r>
          <w:tab/>
          <w:t>I did not know when election day was.</w:t>
        </w:r>
      </w:ins>
    </w:p>
    <w:p w14:paraId="566CC5BD" w14:textId="77777777" w:rsidR="00646D3C" w:rsidRDefault="00646D3C" w:rsidP="00646D3C">
      <w:pPr>
        <w:rPr>
          <w:ins w:id="68" w:author="Sarah Warren" w:date="2022-01-31T20:14:00Z"/>
        </w:rPr>
      </w:pPr>
      <w:ins w:id="69" w:author="Sarah Warren" w:date="2022-01-31T20:14:00Z">
        <w:r>
          <w:lastRenderedPageBreak/>
          <w:tab/>
          <w:t>6</w:t>
        </w:r>
        <w:r>
          <w:tab/>
          <w:t xml:space="preserve">I could not/did not want to get </w:t>
        </w:r>
        <w:proofErr w:type="gramStart"/>
        <w:r>
          <w:t>off of</w:t>
        </w:r>
        <w:proofErr w:type="gramEnd"/>
        <w:r>
          <w:t xml:space="preserve"> work in order to go vote.</w:t>
        </w:r>
      </w:ins>
    </w:p>
    <w:p w14:paraId="25EAD2DB" w14:textId="77777777" w:rsidR="00646D3C" w:rsidRDefault="00646D3C" w:rsidP="00646D3C">
      <w:pPr>
        <w:rPr>
          <w:ins w:id="70" w:author="Sarah Warren" w:date="2022-01-31T20:14:00Z"/>
        </w:rPr>
      </w:pPr>
      <w:ins w:id="71" w:author="Sarah Warren" w:date="2022-01-31T20:14:00Z">
        <w:r>
          <w:tab/>
          <w:t>7</w:t>
        </w:r>
        <w:r>
          <w:tab/>
          <w:t xml:space="preserve">I could not/did not want to get childcare </w:t>
        </w:r>
        <w:proofErr w:type="gramStart"/>
        <w:r>
          <w:t>in order to</w:t>
        </w:r>
        <w:proofErr w:type="gramEnd"/>
        <w:r>
          <w:t xml:space="preserve"> go vote.</w:t>
        </w:r>
      </w:ins>
    </w:p>
    <w:p w14:paraId="3CA7E451" w14:textId="77777777" w:rsidR="00646D3C" w:rsidRDefault="00646D3C" w:rsidP="00646D3C">
      <w:pPr>
        <w:rPr>
          <w:ins w:id="72" w:author="Sarah Warren" w:date="2022-01-31T20:14:00Z"/>
        </w:rPr>
      </w:pPr>
      <w:ins w:id="73" w:author="Sarah Warren" w:date="2022-01-31T20:14:00Z">
        <w:r>
          <w:tab/>
          <w:t>8</w:t>
        </w:r>
        <w:r>
          <w:tab/>
          <w:t xml:space="preserve">I could not/did not want to get transportation </w:t>
        </w:r>
        <w:proofErr w:type="gramStart"/>
        <w:r>
          <w:t>in order to</w:t>
        </w:r>
        <w:proofErr w:type="gramEnd"/>
        <w:r>
          <w:t xml:space="preserve"> go vote.</w:t>
        </w:r>
      </w:ins>
    </w:p>
    <w:p w14:paraId="0FEEB937" w14:textId="77777777" w:rsidR="00646D3C" w:rsidRDefault="00646D3C" w:rsidP="00646D3C">
      <w:pPr>
        <w:rPr>
          <w:ins w:id="74" w:author="Sarah Warren" w:date="2022-01-31T20:14:00Z"/>
        </w:rPr>
      </w:pPr>
      <w:ins w:id="75" w:author="Sarah Warren" w:date="2022-01-31T20:14:00Z">
        <w:r>
          <w:tab/>
          <w:t>9</w:t>
        </w:r>
        <w:r>
          <w:tab/>
          <w:t>I did not think my vote mattered, because my state always votes for the same party</w:t>
        </w:r>
      </w:ins>
    </w:p>
    <w:p w14:paraId="544438E3" w14:textId="77777777" w:rsidR="00646D3C" w:rsidRDefault="00646D3C" w:rsidP="00646D3C">
      <w:pPr>
        <w:rPr>
          <w:ins w:id="76" w:author="Sarah Warren" w:date="2022-01-31T20:14:00Z"/>
        </w:rPr>
      </w:pPr>
      <w:ins w:id="77" w:author="Sarah Warren" w:date="2022-01-31T20:14:00Z">
        <w:r>
          <w:tab/>
          <w:t>10</w:t>
        </w:r>
        <w:r>
          <w:tab/>
          <w:t>I did not think my vote mattered, because the government doesn’t care about people like me</w:t>
        </w:r>
      </w:ins>
    </w:p>
    <w:p w14:paraId="5847485C" w14:textId="77777777" w:rsidR="00646D3C" w:rsidRDefault="00646D3C" w:rsidP="00646D3C">
      <w:pPr>
        <w:rPr>
          <w:ins w:id="78" w:author="Sarah Warren" w:date="2022-01-31T20:14:00Z"/>
        </w:rPr>
      </w:pPr>
      <w:ins w:id="79" w:author="Sarah Warren" w:date="2022-01-31T20:14:00Z">
        <w:r>
          <w:tab/>
          <w:t>11</w:t>
        </w:r>
        <w:r>
          <w:tab/>
          <w:t>I did not think my vote mattered, because it’s just one vote</w:t>
        </w:r>
      </w:ins>
    </w:p>
    <w:p w14:paraId="41AFE0D7" w14:textId="77777777" w:rsidR="00646D3C" w:rsidRDefault="00646D3C" w:rsidP="00646D3C">
      <w:pPr>
        <w:rPr>
          <w:ins w:id="80" w:author="Sarah Warren" w:date="2022-01-31T20:14:00Z"/>
        </w:rPr>
      </w:pPr>
      <w:ins w:id="81" w:author="Sarah Warren" w:date="2022-01-31T20:14:00Z">
        <w:r>
          <w:tab/>
          <w:t>12</w:t>
        </w:r>
        <w:r>
          <w:tab/>
          <w:t>I did not want to vote for a candidate I didn’t like.</w:t>
        </w:r>
      </w:ins>
    </w:p>
    <w:p w14:paraId="00000023" w14:textId="36084D44" w:rsidR="009709DB" w:rsidDel="00646D3C" w:rsidRDefault="00646D3C" w:rsidP="00646D3C">
      <w:pPr>
        <w:rPr>
          <w:del w:id="82" w:author="Sarah Warren" w:date="2022-01-31T20:14:00Z"/>
        </w:rPr>
      </w:pPr>
      <w:ins w:id="83" w:author="Sarah Warren" w:date="2022-01-31T20:14:00Z">
        <w:r>
          <w:tab/>
          <w:t>13</w:t>
        </w:r>
        <w:r>
          <w:tab/>
          <w:t>The candidate I most supported did not win the primary.</w:t>
        </w:r>
      </w:ins>
      <w:del w:id="84" w:author="Sarah Warren" w:date="2022-01-31T20:14:00Z">
        <w:r w:rsidR="00923290" w:rsidDel="00646D3C">
          <w:rPr>
            <w:i/>
          </w:rPr>
          <w:delText xml:space="preserve">(if they did not vote) </w:delText>
        </w:r>
        <w:r w:rsidR="00923290" w:rsidDel="00646D3C">
          <w:delText>Why did you decide not to vote? Please check all that apply.</w:delText>
        </w:r>
      </w:del>
    </w:p>
    <w:p w14:paraId="00000024" w14:textId="08F41C1F" w:rsidR="009709DB" w:rsidDel="00646D3C" w:rsidRDefault="00923290" w:rsidP="00646D3C">
      <w:pPr>
        <w:rPr>
          <w:del w:id="85" w:author="Sarah Warren" w:date="2022-01-31T20:14:00Z"/>
        </w:rPr>
      </w:pPr>
      <w:del w:id="86" w:author="Sarah Warren" w:date="2022-01-31T20:14:00Z">
        <w:r w:rsidDel="00646D3C">
          <w:tab/>
          <w:delText>I did not know where my polling station is located.</w:delText>
        </w:r>
      </w:del>
    </w:p>
    <w:p w14:paraId="00000025" w14:textId="26DC43D8" w:rsidR="009709DB" w:rsidDel="00646D3C" w:rsidRDefault="00923290" w:rsidP="00646D3C">
      <w:pPr>
        <w:rPr>
          <w:del w:id="87" w:author="Sarah Warren" w:date="2022-01-31T20:14:00Z"/>
        </w:rPr>
      </w:pPr>
      <w:del w:id="88" w:author="Sarah Warren" w:date="2022-01-31T20:14:00Z">
        <w:r w:rsidDel="00646D3C">
          <w:tab/>
          <w:delText>I did not know what documents I would need to be eligible to vote.</w:delText>
        </w:r>
      </w:del>
    </w:p>
    <w:p w14:paraId="00000026" w14:textId="4BA5993F" w:rsidR="009709DB" w:rsidDel="00646D3C" w:rsidRDefault="00923290" w:rsidP="00646D3C">
      <w:pPr>
        <w:rPr>
          <w:del w:id="89" w:author="Sarah Warren" w:date="2022-01-31T20:14:00Z"/>
        </w:rPr>
      </w:pPr>
      <w:del w:id="90" w:author="Sarah Warren" w:date="2022-01-31T20:14:00Z">
        <w:r w:rsidDel="00646D3C">
          <w:tab/>
          <w:delText>I am not registered to vote.</w:delText>
        </w:r>
      </w:del>
    </w:p>
    <w:p w14:paraId="00000027" w14:textId="0E18412E" w:rsidR="009709DB" w:rsidDel="00646D3C" w:rsidRDefault="00923290" w:rsidP="00646D3C">
      <w:pPr>
        <w:rPr>
          <w:del w:id="91" w:author="Sarah Warren" w:date="2022-01-31T20:14:00Z"/>
        </w:rPr>
      </w:pPr>
      <w:del w:id="92" w:author="Sarah Warren" w:date="2022-01-31T20:14:00Z">
        <w:r w:rsidDel="00646D3C">
          <w:tab/>
          <w:delText>I felt I did not know enough about either candidate.</w:delText>
        </w:r>
      </w:del>
    </w:p>
    <w:p w14:paraId="00000028" w14:textId="503D95F5" w:rsidR="009709DB" w:rsidDel="00646D3C" w:rsidRDefault="00923290" w:rsidP="00646D3C">
      <w:pPr>
        <w:rPr>
          <w:del w:id="93" w:author="Sarah Warren" w:date="2022-01-31T20:14:00Z"/>
        </w:rPr>
      </w:pPr>
      <w:del w:id="94" w:author="Sarah Warren" w:date="2022-01-31T20:14:00Z">
        <w:r w:rsidDel="00646D3C">
          <w:tab/>
          <w:delText>I did not know when election day was.</w:delText>
        </w:r>
      </w:del>
    </w:p>
    <w:p w14:paraId="00000029" w14:textId="330AF1F7" w:rsidR="009709DB" w:rsidDel="00646D3C" w:rsidRDefault="00923290" w:rsidP="00646D3C">
      <w:pPr>
        <w:rPr>
          <w:del w:id="95" w:author="Sarah Warren" w:date="2022-01-31T20:14:00Z"/>
        </w:rPr>
      </w:pPr>
      <w:del w:id="96" w:author="Sarah Warren" w:date="2022-01-31T20:14:00Z">
        <w:r w:rsidDel="00646D3C">
          <w:tab/>
          <w:delText>I could not/did not want to get off of work in order to go vote.</w:delText>
        </w:r>
      </w:del>
    </w:p>
    <w:p w14:paraId="0000002A" w14:textId="5833847D" w:rsidR="009709DB" w:rsidDel="00646D3C" w:rsidRDefault="00923290" w:rsidP="00646D3C">
      <w:pPr>
        <w:rPr>
          <w:del w:id="97" w:author="Sarah Warren" w:date="2022-01-31T20:14:00Z"/>
        </w:rPr>
      </w:pPr>
      <w:del w:id="98" w:author="Sarah Warren" w:date="2022-01-31T20:14:00Z">
        <w:r w:rsidDel="00646D3C">
          <w:tab/>
          <w:delText>I could not/did not wish to get childcare in order to go vote.</w:delText>
        </w:r>
      </w:del>
    </w:p>
    <w:p w14:paraId="0000002B" w14:textId="6B1E27B6" w:rsidR="009709DB" w:rsidDel="00646D3C" w:rsidRDefault="00923290" w:rsidP="00646D3C">
      <w:pPr>
        <w:rPr>
          <w:del w:id="99" w:author="Sarah Warren" w:date="2022-01-31T20:14:00Z"/>
        </w:rPr>
      </w:pPr>
      <w:del w:id="100" w:author="Sarah Warren" w:date="2022-01-31T20:14:00Z">
        <w:r w:rsidDel="00646D3C">
          <w:tab/>
          <w:delText>I could not/did not wish to get transportation in order to go vote.</w:delText>
        </w:r>
      </w:del>
    </w:p>
    <w:p w14:paraId="0000002C" w14:textId="34F65D9B" w:rsidR="009709DB" w:rsidDel="00646D3C" w:rsidRDefault="00923290" w:rsidP="00646D3C">
      <w:pPr>
        <w:rPr>
          <w:del w:id="101" w:author="Sarah Warren" w:date="2022-01-31T20:14:00Z"/>
        </w:rPr>
      </w:pPr>
      <w:del w:id="102" w:author="Sarah Warren" w:date="2022-01-31T20:14:00Z">
        <w:r w:rsidDel="00646D3C">
          <w:tab/>
          <w:delText>I did not think my vote mattered, because my district always votes for the same party</w:delText>
        </w:r>
      </w:del>
    </w:p>
    <w:p w14:paraId="0000002D" w14:textId="2CD93101" w:rsidR="009709DB" w:rsidDel="00646D3C" w:rsidRDefault="00923290" w:rsidP="00646D3C">
      <w:pPr>
        <w:rPr>
          <w:del w:id="103" w:author="Sarah Warren" w:date="2022-01-31T20:14:00Z"/>
        </w:rPr>
      </w:pPr>
      <w:del w:id="104" w:author="Sarah Warren" w:date="2022-01-31T20:14:00Z">
        <w:r w:rsidDel="00646D3C">
          <w:tab/>
          <w:delText>I did not think my vote mattered, because the government doesn’t care about people like me</w:delText>
        </w:r>
      </w:del>
    </w:p>
    <w:p w14:paraId="0000002E" w14:textId="7A0F463E" w:rsidR="009709DB" w:rsidDel="00646D3C" w:rsidRDefault="00923290" w:rsidP="00646D3C">
      <w:pPr>
        <w:rPr>
          <w:del w:id="105" w:author="Sarah Warren" w:date="2022-01-31T20:14:00Z"/>
        </w:rPr>
      </w:pPr>
      <w:del w:id="106" w:author="Sarah Warren" w:date="2022-01-31T20:14:00Z">
        <w:r w:rsidDel="00646D3C">
          <w:tab/>
          <w:delText>I did not think my vote mattered, because it’s just one vote</w:delText>
        </w:r>
      </w:del>
    </w:p>
    <w:p w14:paraId="0000002F" w14:textId="17067376" w:rsidR="009709DB" w:rsidDel="00646D3C" w:rsidRDefault="00923290" w:rsidP="00646D3C">
      <w:pPr>
        <w:rPr>
          <w:del w:id="107" w:author="Sarah Warren" w:date="2022-01-31T20:14:00Z"/>
        </w:rPr>
      </w:pPr>
      <w:del w:id="108" w:author="Sarah Warren" w:date="2022-01-31T20:14:00Z">
        <w:r w:rsidDel="00646D3C">
          <w:tab/>
          <w:delText>I did not want to vote for a candidate I didn’t like.</w:delText>
        </w:r>
      </w:del>
    </w:p>
    <w:p w14:paraId="00000030" w14:textId="1E616737" w:rsidR="009709DB" w:rsidRDefault="00923290" w:rsidP="00646D3C">
      <w:del w:id="109" w:author="Sarah Warren" w:date="2022-01-31T20:14:00Z">
        <w:r w:rsidDel="00646D3C">
          <w:tab/>
          <w:delText>The candidate I most supported did not win the primary.</w:delText>
        </w:r>
      </w:del>
    </w:p>
    <w:p w14:paraId="00000031" w14:textId="77777777" w:rsidR="009709DB" w:rsidRDefault="009709DB"/>
    <w:p w14:paraId="00000032" w14:textId="083AE04C" w:rsidR="009709DB" w:rsidRDefault="00923290">
      <w:del w:id="110" w:author="Sarah Warren" w:date="2022-02-01T16:28:00Z">
        <w:r w:rsidDel="00E4366E">
          <w:rPr>
            <w:b/>
          </w:rPr>
          <w:delText>Q3b</w:delText>
        </w:r>
      </w:del>
      <w:ins w:id="111" w:author="Sarah Warren" w:date="2022-02-01T16:28:00Z">
        <w:r w:rsidR="00E4366E">
          <w:rPr>
            <w:b/>
          </w:rPr>
          <w:t>PRES_2020_choice</w:t>
        </w:r>
      </w:ins>
      <w:r>
        <w:rPr>
          <w:b/>
        </w:rPr>
        <w:t>.</w:t>
      </w:r>
      <w:del w:id="112" w:author="Sarah Warren" w:date="2022-02-01T16:29:00Z">
        <w:r w:rsidDel="00E4366E">
          <w:rPr>
            <w:b/>
          </w:rPr>
          <w:delText xml:space="preserve"> </w:delText>
        </w:r>
        <w:r w:rsidDel="00E4366E">
          <w:rPr>
            <w:i/>
          </w:rPr>
          <w:delText>(if they did vote)</w:delText>
        </w:r>
      </w:del>
      <w:r>
        <w:rPr>
          <w:i/>
        </w:rPr>
        <w:t xml:space="preserve"> </w:t>
      </w:r>
      <w:r>
        <w:t>Who did you vote for?</w:t>
      </w:r>
    </w:p>
    <w:p w14:paraId="00000033" w14:textId="42737FAB" w:rsidR="009709DB" w:rsidRDefault="00923290">
      <w:r>
        <w:tab/>
      </w:r>
      <w:ins w:id="113" w:author="Sarah Warren" w:date="2022-01-31T20:14:00Z">
        <w:r w:rsidR="00646D3C">
          <w:t>1</w:t>
        </w:r>
        <w:r w:rsidR="00646D3C">
          <w:tab/>
        </w:r>
      </w:ins>
      <w:r>
        <w:t>Donald Trump</w:t>
      </w:r>
    </w:p>
    <w:p w14:paraId="00000034" w14:textId="604B7E45" w:rsidR="009709DB" w:rsidRDefault="00923290">
      <w:r>
        <w:tab/>
      </w:r>
      <w:ins w:id="114" w:author="Sarah Warren" w:date="2022-01-31T20:14:00Z">
        <w:r w:rsidR="00646D3C">
          <w:t>2</w:t>
        </w:r>
        <w:r w:rsidR="00646D3C">
          <w:tab/>
        </w:r>
      </w:ins>
      <w:r>
        <w:t>Joe Biden</w:t>
      </w:r>
    </w:p>
    <w:p w14:paraId="00000035" w14:textId="40E7A756" w:rsidR="009709DB" w:rsidRDefault="00923290">
      <w:r>
        <w:tab/>
      </w:r>
      <w:ins w:id="115" w:author="Sarah Warren" w:date="2022-01-31T20:14:00Z">
        <w:r w:rsidR="00646D3C">
          <w:t>3</w:t>
        </w:r>
        <w:r w:rsidR="00646D3C">
          <w:tab/>
        </w:r>
      </w:ins>
      <w:r>
        <w:t>Other: _____</w:t>
      </w:r>
    </w:p>
    <w:p w14:paraId="00000036" w14:textId="5A3A6416" w:rsidR="009709DB" w:rsidRDefault="00923290">
      <w:pPr>
        <w:rPr>
          <w:ins w:id="116" w:author="Sarah Warren" w:date="2022-01-24T10:25:00Z"/>
        </w:rPr>
      </w:pPr>
      <w:r>
        <w:tab/>
      </w:r>
      <w:ins w:id="117" w:author="Sarah Warren" w:date="2022-01-31T20:15:00Z">
        <w:r w:rsidR="00646D3C">
          <w:t>4</w:t>
        </w:r>
        <w:r w:rsidR="00646D3C">
          <w:tab/>
        </w:r>
      </w:ins>
      <w:r>
        <w:t>I can’t remember</w:t>
      </w:r>
    </w:p>
    <w:p w14:paraId="35A2DA76" w14:textId="77777777" w:rsidR="003545B8" w:rsidRDefault="003545B8"/>
    <w:p w14:paraId="216FA71D" w14:textId="331D9755" w:rsidR="00BF29C9" w:rsidRDefault="00E4366E" w:rsidP="00BF29C9">
      <w:proofErr w:type="spellStart"/>
      <w:ins w:id="118" w:author="Sarah Warren" w:date="2022-02-01T16:29:00Z">
        <w:r>
          <w:rPr>
            <w:b/>
          </w:rPr>
          <w:t>AID_app</w:t>
        </w:r>
      </w:ins>
      <w:proofErr w:type="spellEnd"/>
      <w:del w:id="119" w:author="Sarah Warren" w:date="2022-02-01T16:29:00Z">
        <w:r w:rsidR="00BF29C9" w:rsidDel="00E4366E">
          <w:rPr>
            <w:b/>
          </w:rPr>
          <w:delText>Q.</w:delText>
        </w:r>
      </w:del>
      <w:r w:rsidR="00BF29C9">
        <w:rPr>
          <w:b/>
        </w:rPr>
        <w:t xml:space="preserve"> </w:t>
      </w:r>
      <w:del w:id="120" w:author="Sarah Warren" w:date="2022-02-01T16:29:00Z">
        <w:r w:rsidR="00BF29C9" w:rsidDel="00E4366E">
          <w:delText xml:space="preserve">Have </w:delText>
        </w:r>
      </w:del>
      <w:ins w:id="121" w:author="Sarah Warren" w:date="2022-02-01T16:29:00Z">
        <w:r>
          <w:t xml:space="preserve">Did </w:t>
        </w:r>
      </w:ins>
      <w:r w:rsidR="00BF29C9">
        <w:t xml:space="preserve">you </w:t>
      </w:r>
      <w:r w:rsidR="00BF29C9">
        <w:rPr>
          <w:b/>
          <w:bCs/>
        </w:rPr>
        <w:t>appl</w:t>
      </w:r>
      <w:ins w:id="122" w:author="Sarah Warren" w:date="2022-02-01T16:29:00Z">
        <w:r>
          <w:rPr>
            <w:b/>
            <w:bCs/>
          </w:rPr>
          <w:t>y</w:t>
        </w:r>
      </w:ins>
      <w:del w:id="123" w:author="Sarah Warren" w:date="2022-02-01T16:29:00Z">
        <w:r w:rsidR="00BF29C9" w:rsidDel="00E4366E">
          <w:rPr>
            <w:b/>
            <w:bCs/>
          </w:rPr>
          <w:delText>ied</w:delText>
        </w:r>
      </w:del>
      <w:r w:rsidR="00BF29C9">
        <w:t xml:space="preserve"> for any of the following programs</w:t>
      </w:r>
      <w:ins w:id="124" w:author="Sarah Warren" w:date="2022-02-01T16:31:00Z">
        <w:r>
          <w:t xml:space="preserve"> in</w:t>
        </w:r>
      </w:ins>
      <w:r w:rsidR="00BF29C9">
        <w:t xml:space="preserve"> </w:t>
      </w:r>
      <w:ins w:id="125" w:author="Sarah Warren" w:date="2022-02-01T16:29:00Z">
        <w:r>
          <w:rPr>
            <w:b/>
          </w:rPr>
          <w:t>2020</w:t>
        </w:r>
      </w:ins>
      <w:del w:id="126" w:author="Sarah Warren" w:date="2022-02-01T16:29:00Z">
        <w:r w:rsidR="00BF29C9" w:rsidDel="00E4366E">
          <w:rPr>
            <w:b/>
          </w:rPr>
          <w:delText>in the past year (2020)</w:delText>
        </w:r>
      </w:del>
      <w:r w:rsidR="00BF29C9">
        <w:t>? Please check all that apply.</w:t>
      </w:r>
    </w:p>
    <w:p w14:paraId="536AD61B" w14:textId="683A4AF9" w:rsidR="00BF29C9" w:rsidRDefault="00BF29C9" w:rsidP="00BF29C9">
      <w:r>
        <w:tab/>
      </w:r>
      <w:ins w:id="127" w:author="Sarah Warren" w:date="2022-01-31T20:16:00Z">
        <w:r w:rsidR="00650ED8">
          <w:t>1</w:t>
        </w:r>
        <w:r w:rsidR="00650ED8">
          <w:tab/>
        </w:r>
      </w:ins>
      <w:r>
        <w:t>Food Stamps (Supplemental Nutrition Assistance Program)</w:t>
      </w:r>
    </w:p>
    <w:p w14:paraId="44A4AA17" w14:textId="08D00DC7" w:rsidR="00BF29C9" w:rsidRDefault="00BF29C9" w:rsidP="00BF29C9">
      <w:r>
        <w:tab/>
      </w:r>
      <w:ins w:id="128" w:author="Sarah Warren" w:date="2022-01-31T20:16:00Z">
        <w:r w:rsidR="00650ED8">
          <w:t>2</w:t>
        </w:r>
        <w:r w:rsidR="00650ED8">
          <w:tab/>
        </w:r>
      </w:ins>
      <w:r>
        <w:t>Temporary Aid to Needy Families (TANF)</w:t>
      </w:r>
    </w:p>
    <w:p w14:paraId="7C1E1DDA" w14:textId="00CF62EF" w:rsidR="00BF29C9" w:rsidRDefault="00650ED8" w:rsidP="00BF29C9">
      <w:pPr>
        <w:ind w:firstLine="720"/>
      </w:pPr>
      <w:ins w:id="129" w:author="Sarah Warren" w:date="2022-01-31T20:16:00Z">
        <w:r>
          <w:t>3</w:t>
        </w:r>
        <w:r>
          <w:tab/>
        </w:r>
      </w:ins>
      <w:r w:rsidR="00BF29C9">
        <w:t>WIC Women, Infant and Children Food Program</w:t>
      </w:r>
      <w:r w:rsidR="00BF29C9">
        <w:tab/>
      </w:r>
    </w:p>
    <w:p w14:paraId="2A6C2ACF" w14:textId="09DA9488" w:rsidR="00BF29C9" w:rsidRDefault="00BF29C9" w:rsidP="00BF29C9">
      <w:r>
        <w:tab/>
      </w:r>
      <w:ins w:id="130" w:author="Sarah Warren" w:date="2022-01-31T20:16:00Z">
        <w:r w:rsidR="00650ED8">
          <w:t>4</w:t>
        </w:r>
        <w:r w:rsidR="00650ED8">
          <w:tab/>
        </w:r>
      </w:ins>
      <w:r>
        <w:t>Earned Income Tax Credit (EITC)</w:t>
      </w:r>
    </w:p>
    <w:p w14:paraId="12B30F5C" w14:textId="66E379A6" w:rsidR="00BF29C9" w:rsidRDefault="00BF29C9" w:rsidP="00BF29C9">
      <w:r>
        <w:tab/>
      </w:r>
      <w:ins w:id="131" w:author="Sarah Warren" w:date="2022-01-31T20:16:00Z">
        <w:r w:rsidR="00650ED8">
          <w:t>5</w:t>
        </w:r>
        <w:r w:rsidR="00650ED8">
          <w:tab/>
        </w:r>
      </w:ins>
      <w:r>
        <w:t>Social Security Disability Insurance</w:t>
      </w:r>
    </w:p>
    <w:p w14:paraId="7A60ECD3" w14:textId="11957D1D" w:rsidR="00BF29C9" w:rsidRDefault="00650ED8" w:rsidP="00BF29C9">
      <w:pPr>
        <w:ind w:firstLine="720"/>
      </w:pPr>
      <w:ins w:id="132" w:author="Sarah Warren" w:date="2022-01-31T20:16:00Z">
        <w:r>
          <w:t>6</w:t>
        </w:r>
        <w:r>
          <w:tab/>
        </w:r>
      </w:ins>
      <w:r w:rsidR="00BF29C9">
        <w:t>Unemployment Compensation</w:t>
      </w:r>
    </w:p>
    <w:p w14:paraId="736A4187" w14:textId="69DF2108" w:rsidR="00BF29C9" w:rsidRDefault="00BF29C9" w:rsidP="00BF29C9">
      <w:r>
        <w:tab/>
      </w:r>
      <w:ins w:id="133" w:author="Sarah Warren" w:date="2022-01-31T20:16:00Z">
        <w:r w:rsidR="00650ED8">
          <w:t>7</w:t>
        </w:r>
        <w:r w:rsidR="00650ED8">
          <w:tab/>
        </w:r>
      </w:ins>
      <w:r>
        <w:t>Medicare</w:t>
      </w:r>
    </w:p>
    <w:p w14:paraId="4E60C104" w14:textId="025CD640" w:rsidR="00BF29C9" w:rsidRDefault="00BF29C9" w:rsidP="00BF29C9">
      <w:r>
        <w:tab/>
      </w:r>
      <w:ins w:id="134" w:author="Sarah Warren" w:date="2022-01-31T20:16:00Z">
        <w:r w:rsidR="00650ED8">
          <w:t>8</w:t>
        </w:r>
        <w:r w:rsidR="00650ED8">
          <w:tab/>
        </w:r>
      </w:ins>
      <w:r>
        <w:t>Medicaid</w:t>
      </w:r>
    </w:p>
    <w:p w14:paraId="70D9A2B9" w14:textId="4D9BB637" w:rsidR="00BF29C9" w:rsidRDefault="00BF29C9" w:rsidP="00BF29C9">
      <w:r>
        <w:tab/>
      </w:r>
      <w:ins w:id="135" w:author="Sarah Warren" w:date="2022-01-31T20:16:00Z">
        <w:r w:rsidR="00650ED8">
          <w:t>9</w:t>
        </w:r>
        <w:r w:rsidR="00650ED8">
          <w:tab/>
        </w:r>
      </w:ins>
      <w:r>
        <w:t>Government Pension</w:t>
      </w:r>
    </w:p>
    <w:p w14:paraId="68447F1A" w14:textId="1CA6CE55" w:rsidR="00BF29C9" w:rsidRDefault="00BF29C9" w:rsidP="00BF29C9">
      <w:r>
        <w:tab/>
      </w:r>
      <w:ins w:id="136" w:author="Sarah Warren" w:date="2022-01-31T20:16:00Z">
        <w:r w:rsidR="00650ED8">
          <w:t>10</w:t>
        </w:r>
        <w:r w:rsidR="00650ED8">
          <w:tab/>
        </w:r>
      </w:ins>
      <w:r>
        <w:t>Social Security</w:t>
      </w:r>
    </w:p>
    <w:p w14:paraId="26CCF7DE" w14:textId="76B1382A" w:rsidR="00BF29C9" w:rsidRDefault="00BF29C9" w:rsidP="00BF29C9">
      <w:r>
        <w:tab/>
      </w:r>
      <w:ins w:id="137" w:author="Sarah Warren" w:date="2022-01-31T20:16:00Z">
        <w:r w:rsidR="00650ED8">
          <w:t>11</w:t>
        </w:r>
        <w:r w:rsidR="00650ED8">
          <w:tab/>
        </w:r>
      </w:ins>
      <w:r>
        <w:t>Temporary Emergency Food Program (TEFAP)</w:t>
      </w:r>
    </w:p>
    <w:p w14:paraId="204DB6F3" w14:textId="1A92DF6D" w:rsidR="00BF29C9" w:rsidRDefault="00BF29C9" w:rsidP="00BF29C9">
      <w:r>
        <w:tab/>
      </w:r>
      <w:ins w:id="138" w:author="Sarah Warren" w:date="2022-01-31T20:16:00Z">
        <w:r w:rsidR="00650ED8">
          <w:t>12</w:t>
        </w:r>
        <w:r w:rsidR="00650ED8">
          <w:tab/>
        </w:r>
      </w:ins>
      <w:r>
        <w:t>Section 8/Public Housing</w:t>
      </w:r>
    </w:p>
    <w:p w14:paraId="60703DB3" w14:textId="7A0F23A5" w:rsidR="00BF29C9" w:rsidRDefault="00BF29C9" w:rsidP="00BF29C9">
      <w:r>
        <w:tab/>
      </w:r>
      <w:ins w:id="139" w:author="Sarah Warren" w:date="2022-01-31T20:16:00Z">
        <w:r w:rsidR="00650ED8">
          <w:t>13</w:t>
        </w:r>
        <w:r w:rsidR="00650ED8">
          <w:tab/>
        </w:r>
      </w:ins>
      <w:r>
        <w:t>Head Start</w:t>
      </w:r>
    </w:p>
    <w:p w14:paraId="4CFBE96C" w14:textId="3DA3F0DD" w:rsidR="00BF29C9" w:rsidRDefault="00BF29C9" w:rsidP="00BF29C9">
      <w:r>
        <w:tab/>
      </w:r>
      <w:ins w:id="140" w:author="Sarah Warren" w:date="2022-01-31T20:16:00Z">
        <w:r w:rsidR="00650ED8">
          <w:t>14</w:t>
        </w:r>
        <w:r w:rsidR="00650ED8">
          <w:tab/>
        </w:r>
      </w:ins>
      <w:r>
        <w:t>Veteran’s Benefits</w:t>
      </w:r>
    </w:p>
    <w:p w14:paraId="7736B590" w14:textId="539FDA45" w:rsidR="00BF29C9" w:rsidRDefault="00BF29C9" w:rsidP="00BF29C9">
      <w:r>
        <w:tab/>
      </w:r>
      <w:ins w:id="141" w:author="Sarah Warren" w:date="2022-01-31T20:17:00Z">
        <w:r w:rsidR="00650ED8">
          <w:t>15</w:t>
        </w:r>
        <w:r w:rsidR="00650ED8">
          <w:tab/>
        </w:r>
      </w:ins>
      <w:r>
        <w:t>GI Bill</w:t>
      </w:r>
    </w:p>
    <w:p w14:paraId="08E053A5" w14:textId="2E369567" w:rsidR="00BF29C9" w:rsidRDefault="00BF29C9" w:rsidP="00BF29C9">
      <w:r>
        <w:tab/>
      </w:r>
      <w:ins w:id="142" w:author="Sarah Warren" w:date="2022-01-31T20:17:00Z">
        <w:r w:rsidR="00650ED8">
          <w:t>16</w:t>
        </w:r>
        <w:r w:rsidR="00650ED8">
          <w:tab/>
        </w:r>
      </w:ins>
      <w:r>
        <w:t>Federally Subsidized Business Loan</w:t>
      </w:r>
    </w:p>
    <w:p w14:paraId="00000037" w14:textId="116BB996" w:rsidR="009709DB" w:rsidRDefault="00BF29C9">
      <w:r>
        <w:tab/>
      </w:r>
      <w:ins w:id="143" w:author="Sarah Warren" w:date="2022-01-31T20:17:00Z">
        <w:r w:rsidR="00650ED8">
          <w:t>17</w:t>
        </w:r>
        <w:r w:rsidR="00650ED8">
          <w:tab/>
        </w:r>
      </w:ins>
      <w:r>
        <w:t>Federally Subsidized Student Loans</w:t>
      </w:r>
    </w:p>
    <w:p w14:paraId="2A412D32" w14:textId="77777777" w:rsidR="00BF29C9" w:rsidRDefault="00BF29C9"/>
    <w:p w14:paraId="00000038" w14:textId="5020611C" w:rsidR="009709DB" w:rsidRDefault="00E4366E">
      <w:proofErr w:type="spellStart"/>
      <w:ins w:id="144" w:author="Sarah Warren" w:date="2022-02-01T16:30:00Z">
        <w:r>
          <w:rPr>
            <w:b/>
          </w:rPr>
          <w:t>AID_benefits</w:t>
        </w:r>
      </w:ins>
      <w:proofErr w:type="spellEnd"/>
      <w:del w:id="145" w:author="Sarah Warren" w:date="2022-02-01T16:30:00Z">
        <w:r w:rsidR="00923290" w:rsidDel="00E4366E">
          <w:rPr>
            <w:b/>
          </w:rPr>
          <w:delText>Q.</w:delText>
        </w:r>
      </w:del>
      <w:r w:rsidR="00923290">
        <w:rPr>
          <w:b/>
        </w:rPr>
        <w:t xml:space="preserve"> </w:t>
      </w:r>
      <w:del w:id="146" w:author="Sarah Warren" w:date="2022-02-01T16:30:00Z">
        <w:r w:rsidR="00923290" w:rsidDel="00E4366E">
          <w:delText xml:space="preserve">Have </w:delText>
        </w:r>
      </w:del>
      <w:ins w:id="147" w:author="Sarah Warren" w:date="2022-02-01T16:30:00Z">
        <w:r>
          <w:t xml:space="preserve">Did </w:t>
        </w:r>
      </w:ins>
      <w:r w:rsidR="00923290">
        <w:t xml:space="preserve">you </w:t>
      </w:r>
      <w:del w:id="148" w:author="Sarah Warren" w:date="2021-12-07T10:16:00Z">
        <w:r w:rsidR="00923290" w:rsidRPr="00BF29C9" w:rsidDel="002259D2">
          <w:rPr>
            <w:b/>
            <w:bCs/>
          </w:rPr>
          <w:delText>participated</w:delText>
        </w:r>
        <w:r w:rsidR="00923290" w:rsidDel="002259D2">
          <w:delText xml:space="preserve"> </w:delText>
        </w:r>
      </w:del>
      <w:ins w:id="149" w:author="Sarah Warren" w:date="2021-12-07T10:16:00Z">
        <w:r w:rsidR="002259D2">
          <w:rPr>
            <w:b/>
            <w:bCs/>
          </w:rPr>
          <w:t>receive benefits from</w:t>
        </w:r>
        <w:r w:rsidR="002259D2">
          <w:t xml:space="preserve"> </w:t>
        </w:r>
      </w:ins>
      <w:r w:rsidR="00923290">
        <w:t xml:space="preserve">in any of the following programs </w:t>
      </w:r>
      <w:r w:rsidR="00923290" w:rsidRPr="00E4366E">
        <w:rPr>
          <w:bCs/>
          <w:rPrChange w:id="150" w:author="Sarah Warren" w:date="2022-02-01T16:31:00Z">
            <w:rPr>
              <w:b/>
            </w:rPr>
          </w:rPrChange>
        </w:rPr>
        <w:t>in</w:t>
      </w:r>
      <w:r w:rsidR="00923290">
        <w:rPr>
          <w:b/>
        </w:rPr>
        <w:t xml:space="preserve"> </w:t>
      </w:r>
      <w:del w:id="151" w:author="Sarah Warren" w:date="2022-02-01T16:30:00Z">
        <w:r w:rsidR="00923290" w:rsidDel="00E4366E">
          <w:rPr>
            <w:b/>
          </w:rPr>
          <w:delText>the past year (</w:delText>
        </w:r>
      </w:del>
      <w:r w:rsidR="00923290">
        <w:rPr>
          <w:b/>
        </w:rPr>
        <w:t>2020</w:t>
      </w:r>
      <w:del w:id="152" w:author="Sarah Warren" w:date="2022-02-01T16:30:00Z">
        <w:r w:rsidR="00923290" w:rsidDel="00E4366E">
          <w:rPr>
            <w:b/>
          </w:rPr>
          <w:delText>)</w:delText>
        </w:r>
      </w:del>
      <w:r w:rsidR="00923290">
        <w:t>? Please check all that apply.</w:t>
      </w:r>
    </w:p>
    <w:p w14:paraId="04C6A64C" w14:textId="053A4591" w:rsidR="00650ED8" w:rsidRDefault="00923290" w:rsidP="00650ED8">
      <w:pPr>
        <w:rPr>
          <w:ins w:id="153" w:author="Sarah Warren" w:date="2022-01-31T20:17:00Z"/>
        </w:rPr>
      </w:pPr>
      <w:r>
        <w:tab/>
      </w:r>
      <w:ins w:id="154" w:author="Sarah Warren" w:date="2022-01-31T20:17:00Z">
        <w:r w:rsidR="00650ED8">
          <w:t>1</w:t>
        </w:r>
        <w:r w:rsidR="00650ED8">
          <w:tab/>
          <w:t>Food Stamps (Supplemental Nutrition Assistance Program)</w:t>
        </w:r>
      </w:ins>
    </w:p>
    <w:p w14:paraId="53E653A0" w14:textId="77777777" w:rsidR="00650ED8" w:rsidRDefault="00650ED8" w:rsidP="00650ED8">
      <w:pPr>
        <w:rPr>
          <w:ins w:id="155" w:author="Sarah Warren" w:date="2022-01-31T20:17:00Z"/>
        </w:rPr>
      </w:pPr>
      <w:ins w:id="156" w:author="Sarah Warren" w:date="2022-01-31T20:17:00Z">
        <w:r>
          <w:tab/>
          <w:t>2</w:t>
        </w:r>
        <w:r>
          <w:tab/>
          <w:t>Temporary Aid to Needy Families (TANF)</w:t>
        </w:r>
      </w:ins>
    </w:p>
    <w:p w14:paraId="46230CCC" w14:textId="77777777" w:rsidR="00650ED8" w:rsidRDefault="00650ED8" w:rsidP="00650ED8">
      <w:pPr>
        <w:ind w:firstLine="720"/>
        <w:rPr>
          <w:ins w:id="157" w:author="Sarah Warren" w:date="2022-01-31T20:17:00Z"/>
        </w:rPr>
      </w:pPr>
      <w:ins w:id="158" w:author="Sarah Warren" w:date="2022-01-31T20:17:00Z">
        <w:r>
          <w:t>3</w:t>
        </w:r>
        <w:r>
          <w:tab/>
          <w:t>WIC Women, Infant and Children Food Program</w:t>
        </w:r>
        <w:r>
          <w:tab/>
        </w:r>
      </w:ins>
    </w:p>
    <w:p w14:paraId="49AEC89F" w14:textId="77777777" w:rsidR="00650ED8" w:rsidRDefault="00650ED8" w:rsidP="00650ED8">
      <w:pPr>
        <w:rPr>
          <w:ins w:id="159" w:author="Sarah Warren" w:date="2022-01-31T20:17:00Z"/>
        </w:rPr>
      </w:pPr>
      <w:ins w:id="160" w:author="Sarah Warren" w:date="2022-01-31T20:17:00Z">
        <w:r>
          <w:tab/>
          <w:t>4</w:t>
        </w:r>
        <w:r>
          <w:tab/>
          <w:t>Earned Income Tax Credit (EITC)</w:t>
        </w:r>
      </w:ins>
    </w:p>
    <w:p w14:paraId="515365C9" w14:textId="77777777" w:rsidR="00650ED8" w:rsidRDefault="00650ED8" w:rsidP="00650ED8">
      <w:pPr>
        <w:rPr>
          <w:ins w:id="161" w:author="Sarah Warren" w:date="2022-01-31T20:17:00Z"/>
        </w:rPr>
      </w:pPr>
      <w:ins w:id="162" w:author="Sarah Warren" w:date="2022-01-31T20:17:00Z">
        <w:r>
          <w:tab/>
          <w:t>5</w:t>
        </w:r>
        <w:r>
          <w:tab/>
          <w:t>Social Security Disability Insurance</w:t>
        </w:r>
      </w:ins>
    </w:p>
    <w:p w14:paraId="0774AAB0" w14:textId="77777777" w:rsidR="00650ED8" w:rsidRDefault="00650ED8" w:rsidP="00650ED8">
      <w:pPr>
        <w:ind w:firstLine="720"/>
        <w:rPr>
          <w:ins w:id="163" w:author="Sarah Warren" w:date="2022-01-31T20:17:00Z"/>
        </w:rPr>
      </w:pPr>
      <w:ins w:id="164" w:author="Sarah Warren" w:date="2022-01-31T20:17:00Z">
        <w:r>
          <w:t>6</w:t>
        </w:r>
        <w:r>
          <w:tab/>
          <w:t>Unemployment Compensation</w:t>
        </w:r>
      </w:ins>
    </w:p>
    <w:p w14:paraId="21C4CD2C" w14:textId="77777777" w:rsidR="00650ED8" w:rsidRDefault="00650ED8" w:rsidP="00650ED8">
      <w:pPr>
        <w:rPr>
          <w:ins w:id="165" w:author="Sarah Warren" w:date="2022-01-31T20:17:00Z"/>
        </w:rPr>
      </w:pPr>
      <w:ins w:id="166" w:author="Sarah Warren" w:date="2022-01-31T20:17:00Z">
        <w:r>
          <w:lastRenderedPageBreak/>
          <w:tab/>
          <w:t>7</w:t>
        </w:r>
        <w:r>
          <w:tab/>
          <w:t>Medicare</w:t>
        </w:r>
      </w:ins>
    </w:p>
    <w:p w14:paraId="15FFE369" w14:textId="77777777" w:rsidR="00650ED8" w:rsidRDefault="00650ED8" w:rsidP="00650ED8">
      <w:pPr>
        <w:rPr>
          <w:ins w:id="167" w:author="Sarah Warren" w:date="2022-01-31T20:17:00Z"/>
        </w:rPr>
      </w:pPr>
      <w:ins w:id="168" w:author="Sarah Warren" w:date="2022-01-31T20:17:00Z">
        <w:r>
          <w:tab/>
          <w:t>8</w:t>
        </w:r>
        <w:r>
          <w:tab/>
          <w:t>Medicaid</w:t>
        </w:r>
      </w:ins>
    </w:p>
    <w:p w14:paraId="14C3DF21" w14:textId="77777777" w:rsidR="00650ED8" w:rsidRDefault="00650ED8" w:rsidP="00650ED8">
      <w:pPr>
        <w:rPr>
          <w:ins w:id="169" w:author="Sarah Warren" w:date="2022-01-31T20:17:00Z"/>
        </w:rPr>
      </w:pPr>
      <w:ins w:id="170" w:author="Sarah Warren" w:date="2022-01-31T20:17:00Z">
        <w:r>
          <w:tab/>
          <w:t>9</w:t>
        </w:r>
        <w:r>
          <w:tab/>
          <w:t>Government Pension</w:t>
        </w:r>
      </w:ins>
    </w:p>
    <w:p w14:paraId="3953C05E" w14:textId="77777777" w:rsidR="00650ED8" w:rsidRDefault="00650ED8" w:rsidP="00650ED8">
      <w:pPr>
        <w:rPr>
          <w:ins w:id="171" w:author="Sarah Warren" w:date="2022-01-31T20:17:00Z"/>
        </w:rPr>
      </w:pPr>
      <w:ins w:id="172" w:author="Sarah Warren" w:date="2022-01-31T20:17:00Z">
        <w:r>
          <w:tab/>
          <w:t>10</w:t>
        </w:r>
        <w:r>
          <w:tab/>
          <w:t>Social Security</w:t>
        </w:r>
      </w:ins>
    </w:p>
    <w:p w14:paraId="5D07A5A5" w14:textId="77777777" w:rsidR="00650ED8" w:rsidRDefault="00650ED8" w:rsidP="00650ED8">
      <w:pPr>
        <w:rPr>
          <w:ins w:id="173" w:author="Sarah Warren" w:date="2022-01-31T20:17:00Z"/>
        </w:rPr>
      </w:pPr>
      <w:ins w:id="174" w:author="Sarah Warren" w:date="2022-01-31T20:17:00Z">
        <w:r>
          <w:tab/>
          <w:t>11</w:t>
        </w:r>
        <w:r>
          <w:tab/>
          <w:t>Temporary Emergency Food Program (TEFAP)</w:t>
        </w:r>
      </w:ins>
    </w:p>
    <w:p w14:paraId="096AA06F" w14:textId="77777777" w:rsidR="00650ED8" w:rsidRDefault="00650ED8" w:rsidP="00650ED8">
      <w:pPr>
        <w:rPr>
          <w:ins w:id="175" w:author="Sarah Warren" w:date="2022-01-31T20:17:00Z"/>
        </w:rPr>
      </w:pPr>
      <w:ins w:id="176" w:author="Sarah Warren" w:date="2022-01-31T20:17:00Z">
        <w:r>
          <w:tab/>
          <w:t>12</w:t>
        </w:r>
        <w:r>
          <w:tab/>
          <w:t>Section 8/Public Housing</w:t>
        </w:r>
      </w:ins>
    </w:p>
    <w:p w14:paraId="5A996E9B" w14:textId="77777777" w:rsidR="00650ED8" w:rsidRDefault="00650ED8" w:rsidP="00650ED8">
      <w:pPr>
        <w:rPr>
          <w:ins w:id="177" w:author="Sarah Warren" w:date="2022-01-31T20:17:00Z"/>
        </w:rPr>
      </w:pPr>
      <w:ins w:id="178" w:author="Sarah Warren" w:date="2022-01-31T20:17:00Z">
        <w:r>
          <w:tab/>
          <w:t>13</w:t>
        </w:r>
        <w:r>
          <w:tab/>
          <w:t>Head Start</w:t>
        </w:r>
      </w:ins>
    </w:p>
    <w:p w14:paraId="4B35178F" w14:textId="77777777" w:rsidR="00650ED8" w:rsidRDefault="00650ED8" w:rsidP="00650ED8">
      <w:pPr>
        <w:rPr>
          <w:ins w:id="179" w:author="Sarah Warren" w:date="2022-01-31T20:17:00Z"/>
        </w:rPr>
      </w:pPr>
      <w:ins w:id="180" w:author="Sarah Warren" w:date="2022-01-31T20:17:00Z">
        <w:r>
          <w:tab/>
          <w:t>14</w:t>
        </w:r>
        <w:r>
          <w:tab/>
          <w:t>Veteran’s Benefits</w:t>
        </w:r>
      </w:ins>
    </w:p>
    <w:p w14:paraId="4ED5AE54" w14:textId="77777777" w:rsidR="00650ED8" w:rsidRDefault="00650ED8" w:rsidP="00650ED8">
      <w:pPr>
        <w:rPr>
          <w:ins w:id="181" w:author="Sarah Warren" w:date="2022-01-31T20:17:00Z"/>
        </w:rPr>
      </w:pPr>
      <w:ins w:id="182" w:author="Sarah Warren" w:date="2022-01-31T20:17:00Z">
        <w:r>
          <w:tab/>
          <w:t>15</w:t>
        </w:r>
        <w:r>
          <w:tab/>
          <w:t>GI Bill</w:t>
        </w:r>
      </w:ins>
    </w:p>
    <w:p w14:paraId="768D9D23" w14:textId="77777777" w:rsidR="00650ED8" w:rsidRDefault="00650ED8" w:rsidP="00650ED8">
      <w:pPr>
        <w:rPr>
          <w:ins w:id="183" w:author="Sarah Warren" w:date="2022-01-31T20:17:00Z"/>
        </w:rPr>
      </w:pPr>
      <w:ins w:id="184" w:author="Sarah Warren" w:date="2022-01-31T20:17:00Z">
        <w:r>
          <w:tab/>
          <w:t>16</w:t>
        </w:r>
        <w:r>
          <w:tab/>
          <w:t>Federally Subsidized Business Loan</w:t>
        </w:r>
      </w:ins>
    </w:p>
    <w:p w14:paraId="31D232A4" w14:textId="77777777" w:rsidR="00650ED8" w:rsidRDefault="00650ED8" w:rsidP="00650ED8">
      <w:pPr>
        <w:rPr>
          <w:ins w:id="185" w:author="Sarah Warren" w:date="2022-01-31T20:17:00Z"/>
        </w:rPr>
      </w:pPr>
      <w:ins w:id="186" w:author="Sarah Warren" w:date="2022-01-31T20:17:00Z">
        <w:r>
          <w:tab/>
          <w:t>17</w:t>
        </w:r>
        <w:r>
          <w:tab/>
          <w:t>Federally Subsidized Student Loans</w:t>
        </w:r>
      </w:ins>
    </w:p>
    <w:p w14:paraId="00000039" w14:textId="67ED78D8" w:rsidR="009709DB" w:rsidDel="00650ED8" w:rsidRDefault="00923290" w:rsidP="00650ED8">
      <w:pPr>
        <w:rPr>
          <w:del w:id="187" w:author="Sarah Warren" w:date="2022-01-31T20:17:00Z"/>
        </w:rPr>
      </w:pPr>
      <w:del w:id="188" w:author="Sarah Warren" w:date="2022-01-31T20:17:00Z">
        <w:r w:rsidDel="00650ED8">
          <w:delText>Food Stamps (Supplemental Nutrition Assistance Program)</w:delText>
        </w:r>
      </w:del>
    </w:p>
    <w:p w14:paraId="0000003A" w14:textId="3653C91D" w:rsidR="009709DB" w:rsidDel="00650ED8" w:rsidRDefault="00923290" w:rsidP="00650ED8">
      <w:pPr>
        <w:rPr>
          <w:del w:id="189" w:author="Sarah Warren" w:date="2022-01-31T20:17:00Z"/>
        </w:rPr>
      </w:pPr>
      <w:del w:id="190" w:author="Sarah Warren" w:date="2022-01-31T20:17:00Z">
        <w:r w:rsidDel="00650ED8">
          <w:tab/>
          <w:delText>Temporary Aid to Needy Families (TANF)</w:delText>
        </w:r>
      </w:del>
    </w:p>
    <w:p w14:paraId="0000003B" w14:textId="7936210F" w:rsidR="009709DB" w:rsidDel="00650ED8" w:rsidRDefault="00923290" w:rsidP="00650ED8">
      <w:pPr>
        <w:rPr>
          <w:del w:id="191" w:author="Sarah Warren" w:date="2022-01-31T20:17:00Z"/>
        </w:rPr>
      </w:pPr>
      <w:del w:id="192" w:author="Sarah Warren" w:date="2022-01-31T20:17:00Z">
        <w:r w:rsidDel="00650ED8">
          <w:delText>WIC Women, Infant and Children Food Program</w:delText>
        </w:r>
        <w:r w:rsidDel="00650ED8">
          <w:tab/>
        </w:r>
      </w:del>
    </w:p>
    <w:p w14:paraId="0000003C" w14:textId="78313D45" w:rsidR="009709DB" w:rsidDel="00650ED8" w:rsidRDefault="00923290" w:rsidP="00650ED8">
      <w:pPr>
        <w:rPr>
          <w:del w:id="193" w:author="Sarah Warren" w:date="2022-01-31T20:17:00Z"/>
        </w:rPr>
      </w:pPr>
      <w:del w:id="194" w:author="Sarah Warren" w:date="2022-01-31T20:17:00Z">
        <w:r w:rsidDel="00650ED8">
          <w:tab/>
          <w:delText>Earned Income Tax Credit (EITC)</w:delText>
        </w:r>
      </w:del>
    </w:p>
    <w:p w14:paraId="0000003D" w14:textId="2195D233" w:rsidR="009709DB" w:rsidDel="00650ED8" w:rsidRDefault="00923290" w:rsidP="00650ED8">
      <w:pPr>
        <w:rPr>
          <w:del w:id="195" w:author="Sarah Warren" w:date="2022-01-31T20:17:00Z"/>
        </w:rPr>
      </w:pPr>
      <w:del w:id="196" w:author="Sarah Warren" w:date="2022-01-31T20:17:00Z">
        <w:r w:rsidDel="00650ED8">
          <w:tab/>
          <w:delText>Social Security Disability Insurance</w:delText>
        </w:r>
      </w:del>
    </w:p>
    <w:p w14:paraId="0000003E" w14:textId="224ECDF5" w:rsidR="009709DB" w:rsidDel="00650ED8" w:rsidRDefault="00923290" w:rsidP="00650ED8">
      <w:pPr>
        <w:rPr>
          <w:del w:id="197" w:author="Sarah Warren" w:date="2022-01-31T20:17:00Z"/>
        </w:rPr>
      </w:pPr>
      <w:del w:id="198" w:author="Sarah Warren" w:date="2022-01-31T20:17:00Z">
        <w:r w:rsidDel="00650ED8">
          <w:delText>Unemployment Compensation</w:delText>
        </w:r>
      </w:del>
    </w:p>
    <w:p w14:paraId="0000003F" w14:textId="62209631" w:rsidR="009709DB" w:rsidDel="00650ED8" w:rsidRDefault="00923290" w:rsidP="00650ED8">
      <w:pPr>
        <w:rPr>
          <w:del w:id="199" w:author="Sarah Warren" w:date="2022-01-31T20:17:00Z"/>
        </w:rPr>
      </w:pPr>
      <w:del w:id="200" w:author="Sarah Warren" w:date="2022-01-31T20:17:00Z">
        <w:r w:rsidDel="00650ED8">
          <w:tab/>
          <w:delText>Medicare</w:delText>
        </w:r>
      </w:del>
    </w:p>
    <w:p w14:paraId="00000040" w14:textId="753496D3" w:rsidR="009709DB" w:rsidDel="00650ED8" w:rsidRDefault="00923290" w:rsidP="00650ED8">
      <w:pPr>
        <w:rPr>
          <w:del w:id="201" w:author="Sarah Warren" w:date="2022-01-31T20:17:00Z"/>
        </w:rPr>
      </w:pPr>
      <w:del w:id="202" w:author="Sarah Warren" w:date="2022-01-31T20:17:00Z">
        <w:r w:rsidDel="00650ED8">
          <w:tab/>
          <w:delText>Medicaid</w:delText>
        </w:r>
      </w:del>
    </w:p>
    <w:p w14:paraId="00000041" w14:textId="5BC23C08" w:rsidR="009709DB" w:rsidDel="00650ED8" w:rsidRDefault="00923290" w:rsidP="00650ED8">
      <w:pPr>
        <w:rPr>
          <w:del w:id="203" w:author="Sarah Warren" w:date="2022-01-31T20:17:00Z"/>
        </w:rPr>
      </w:pPr>
      <w:del w:id="204" w:author="Sarah Warren" w:date="2022-01-31T20:17:00Z">
        <w:r w:rsidDel="00650ED8">
          <w:tab/>
          <w:delText>Government Pension</w:delText>
        </w:r>
      </w:del>
    </w:p>
    <w:p w14:paraId="00000042" w14:textId="3E70BFAD" w:rsidR="009709DB" w:rsidDel="00650ED8" w:rsidRDefault="00923290" w:rsidP="00650ED8">
      <w:pPr>
        <w:rPr>
          <w:del w:id="205" w:author="Sarah Warren" w:date="2022-01-31T20:17:00Z"/>
        </w:rPr>
      </w:pPr>
      <w:del w:id="206" w:author="Sarah Warren" w:date="2022-01-31T20:17:00Z">
        <w:r w:rsidDel="00650ED8">
          <w:tab/>
          <w:delText>Social Security</w:delText>
        </w:r>
      </w:del>
    </w:p>
    <w:p w14:paraId="00000043" w14:textId="7BF0F036" w:rsidR="009709DB" w:rsidDel="00650ED8" w:rsidRDefault="00923290" w:rsidP="00650ED8">
      <w:pPr>
        <w:rPr>
          <w:del w:id="207" w:author="Sarah Warren" w:date="2022-01-31T20:17:00Z"/>
        </w:rPr>
      </w:pPr>
      <w:del w:id="208" w:author="Sarah Warren" w:date="2022-01-31T20:17:00Z">
        <w:r w:rsidDel="00650ED8">
          <w:tab/>
          <w:delText>Temporary Emergency Food Program (TEFAP)</w:delText>
        </w:r>
      </w:del>
    </w:p>
    <w:p w14:paraId="00000044" w14:textId="561783F7" w:rsidR="009709DB" w:rsidDel="00650ED8" w:rsidRDefault="00923290" w:rsidP="00650ED8">
      <w:pPr>
        <w:rPr>
          <w:del w:id="209" w:author="Sarah Warren" w:date="2022-01-31T20:17:00Z"/>
        </w:rPr>
      </w:pPr>
      <w:del w:id="210" w:author="Sarah Warren" w:date="2022-01-31T20:17:00Z">
        <w:r w:rsidDel="00650ED8">
          <w:tab/>
          <w:delText>Section 8/Public Housing</w:delText>
        </w:r>
      </w:del>
    </w:p>
    <w:p w14:paraId="00000045" w14:textId="142C775C" w:rsidR="009709DB" w:rsidDel="00650ED8" w:rsidRDefault="00923290" w:rsidP="00650ED8">
      <w:pPr>
        <w:rPr>
          <w:del w:id="211" w:author="Sarah Warren" w:date="2022-01-31T20:17:00Z"/>
        </w:rPr>
      </w:pPr>
      <w:del w:id="212" w:author="Sarah Warren" w:date="2022-01-31T20:17:00Z">
        <w:r w:rsidDel="00650ED8">
          <w:tab/>
          <w:delText>Head Start</w:delText>
        </w:r>
      </w:del>
    </w:p>
    <w:p w14:paraId="00000046" w14:textId="59000170" w:rsidR="009709DB" w:rsidDel="00650ED8" w:rsidRDefault="00923290" w:rsidP="00650ED8">
      <w:pPr>
        <w:rPr>
          <w:del w:id="213" w:author="Sarah Warren" w:date="2022-01-31T20:17:00Z"/>
        </w:rPr>
      </w:pPr>
      <w:del w:id="214" w:author="Sarah Warren" w:date="2022-01-31T20:17:00Z">
        <w:r w:rsidDel="00650ED8">
          <w:tab/>
          <w:delText>Veteran’s Benefits</w:delText>
        </w:r>
      </w:del>
    </w:p>
    <w:p w14:paraId="00000047" w14:textId="368549CF" w:rsidR="009709DB" w:rsidDel="00650ED8" w:rsidRDefault="00923290" w:rsidP="00650ED8">
      <w:pPr>
        <w:rPr>
          <w:del w:id="215" w:author="Sarah Warren" w:date="2022-01-31T20:17:00Z"/>
        </w:rPr>
      </w:pPr>
      <w:del w:id="216" w:author="Sarah Warren" w:date="2022-01-31T20:17:00Z">
        <w:r w:rsidDel="00650ED8">
          <w:tab/>
          <w:delText>GI Bill</w:delText>
        </w:r>
      </w:del>
    </w:p>
    <w:p w14:paraId="00000048" w14:textId="25D81105" w:rsidR="009709DB" w:rsidDel="00650ED8" w:rsidRDefault="00923290" w:rsidP="00650ED8">
      <w:pPr>
        <w:rPr>
          <w:del w:id="217" w:author="Sarah Warren" w:date="2022-01-31T20:17:00Z"/>
        </w:rPr>
      </w:pPr>
      <w:del w:id="218" w:author="Sarah Warren" w:date="2022-01-31T20:17:00Z">
        <w:r w:rsidDel="00650ED8">
          <w:tab/>
          <w:delText>Federally Subsidized Business Loan</w:delText>
        </w:r>
      </w:del>
    </w:p>
    <w:p w14:paraId="2143E247" w14:textId="59F41B42" w:rsidR="002259D2" w:rsidRDefault="00923290" w:rsidP="00650ED8">
      <w:pPr>
        <w:rPr>
          <w:ins w:id="219" w:author="Sarah Warren" w:date="2021-12-07T10:17:00Z"/>
          <w:b/>
          <w:bCs/>
        </w:rPr>
      </w:pPr>
      <w:del w:id="220" w:author="Sarah Warren" w:date="2022-01-31T20:17:00Z">
        <w:r w:rsidDel="00650ED8">
          <w:tab/>
          <w:delText>Federally Subsidized Student Loans</w:delText>
        </w:r>
      </w:del>
    </w:p>
    <w:p w14:paraId="077B1C4A" w14:textId="486717C9" w:rsidR="002259D2" w:rsidRDefault="00E4366E" w:rsidP="002259D2">
      <w:pPr>
        <w:rPr>
          <w:ins w:id="221" w:author="Sarah Warren" w:date="2021-12-07T10:19:00Z"/>
        </w:rPr>
      </w:pPr>
      <w:ins w:id="222" w:author="Sarah Warren" w:date="2022-02-01T16:31:00Z">
        <w:r>
          <w:rPr>
            <w:b/>
            <w:bCs/>
          </w:rPr>
          <w:t>COVID</w:t>
        </w:r>
      </w:ins>
      <w:ins w:id="223" w:author="Sarah Warren" w:date="2021-12-07T10:17:00Z">
        <w:r w:rsidR="002259D2">
          <w:rPr>
            <w:b/>
            <w:bCs/>
          </w:rPr>
          <w:t xml:space="preserve"> </w:t>
        </w:r>
        <w:r w:rsidR="002259D2">
          <w:t>You</w:t>
        </w:r>
      </w:ins>
      <w:ins w:id="224" w:author="Sarah Warren" w:date="2021-12-07T10:18:00Z">
        <w:r w:rsidR="002259D2">
          <w:t xml:space="preserve"> might recall that the government sent checks or transferred money directly to individual Americans in 2020 as part of the COVID CARES Act. Did you or </w:t>
        </w:r>
      </w:ins>
      <w:ins w:id="225" w:author="Sarah Warren" w:date="2021-12-07T10:19:00Z">
        <w:r w:rsidR="002259D2">
          <w:t>a member of your household receive a payment as part of the CARES Act?</w:t>
        </w:r>
      </w:ins>
    </w:p>
    <w:p w14:paraId="52FABB8E" w14:textId="27C6AB7F" w:rsidR="002259D2" w:rsidRDefault="002259D2" w:rsidP="002259D2">
      <w:pPr>
        <w:rPr>
          <w:ins w:id="226" w:author="Sarah Warren" w:date="2021-12-07T10:19:00Z"/>
        </w:rPr>
      </w:pPr>
      <w:ins w:id="227" w:author="Sarah Warren" w:date="2021-12-07T10:19:00Z">
        <w:r>
          <w:tab/>
        </w:r>
      </w:ins>
      <w:ins w:id="228" w:author="Sarah Warren" w:date="2022-01-31T20:17:00Z">
        <w:r w:rsidR="00650ED8">
          <w:t>1</w:t>
        </w:r>
        <w:r w:rsidR="00650ED8">
          <w:tab/>
        </w:r>
      </w:ins>
      <w:ins w:id="229" w:author="Sarah Warren" w:date="2021-12-07T10:19:00Z">
        <w:r>
          <w:t>Yes, I did.</w:t>
        </w:r>
      </w:ins>
    </w:p>
    <w:p w14:paraId="1858F75E" w14:textId="2BC1BB81" w:rsidR="002259D2" w:rsidRDefault="002259D2" w:rsidP="002259D2">
      <w:pPr>
        <w:rPr>
          <w:ins w:id="230" w:author="Sarah Warren" w:date="2021-12-07T10:19:00Z"/>
        </w:rPr>
      </w:pPr>
      <w:ins w:id="231" w:author="Sarah Warren" w:date="2021-12-07T10:19:00Z">
        <w:r>
          <w:tab/>
        </w:r>
      </w:ins>
      <w:ins w:id="232" w:author="Sarah Warren" w:date="2022-01-31T20:17:00Z">
        <w:r w:rsidR="00650ED8">
          <w:t>2</w:t>
        </w:r>
        <w:r w:rsidR="00650ED8">
          <w:tab/>
        </w:r>
      </w:ins>
      <w:ins w:id="233" w:author="Sarah Warren" w:date="2021-12-07T10:19:00Z">
        <w:r>
          <w:t>Yes, someone in my household did.</w:t>
        </w:r>
      </w:ins>
    </w:p>
    <w:p w14:paraId="79CC586E" w14:textId="229282AE" w:rsidR="002259D2" w:rsidRDefault="002259D2" w:rsidP="002259D2">
      <w:pPr>
        <w:rPr>
          <w:ins w:id="234" w:author="Sarah Warren" w:date="2021-12-07T10:20:00Z"/>
        </w:rPr>
      </w:pPr>
      <w:ins w:id="235" w:author="Sarah Warren" w:date="2021-12-07T10:19:00Z">
        <w:r>
          <w:tab/>
        </w:r>
      </w:ins>
      <w:ins w:id="236" w:author="Sarah Warren" w:date="2022-01-31T20:17:00Z">
        <w:r w:rsidR="00650ED8">
          <w:t>3</w:t>
        </w:r>
        <w:r w:rsidR="00650ED8">
          <w:tab/>
        </w:r>
      </w:ins>
      <w:ins w:id="237" w:author="Sarah Warren" w:date="2021-12-07T10:20:00Z">
        <w:r>
          <w:t>Yes, both I and someone in my household did.</w:t>
        </w:r>
      </w:ins>
    </w:p>
    <w:p w14:paraId="77EFB074" w14:textId="41513738" w:rsidR="007340B4" w:rsidRDefault="002259D2" w:rsidP="002259D2">
      <w:pPr>
        <w:rPr>
          <w:ins w:id="238" w:author="Sarah Warren" w:date="2021-12-07T10:17:00Z"/>
        </w:rPr>
      </w:pPr>
      <w:ins w:id="239" w:author="Sarah Warren" w:date="2021-12-07T10:20:00Z">
        <w:r>
          <w:tab/>
        </w:r>
      </w:ins>
      <w:ins w:id="240" w:author="Sarah Warren" w:date="2022-01-31T20:17:00Z">
        <w:r w:rsidR="00650ED8">
          <w:t>4</w:t>
        </w:r>
        <w:r w:rsidR="00650ED8">
          <w:tab/>
        </w:r>
      </w:ins>
      <w:ins w:id="241" w:author="Sarah Warren" w:date="2021-12-07T10:20:00Z">
        <w:r>
          <w:t>No one in my household received a CARES Act payment.</w:t>
        </w:r>
      </w:ins>
    </w:p>
    <w:p w14:paraId="094DC494" w14:textId="77777777" w:rsidR="002259D2" w:rsidDel="003545B8" w:rsidRDefault="002259D2">
      <w:pPr>
        <w:rPr>
          <w:del w:id="242" w:author="Sarah Warren" w:date="2022-01-24T10:27:00Z"/>
        </w:rPr>
      </w:pPr>
    </w:p>
    <w:p w14:paraId="5EF68A0C" w14:textId="77777777" w:rsidR="002259D2" w:rsidRDefault="002259D2"/>
    <w:p w14:paraId="4720A422" w14:textId="1269296D" w:rsidR="008A3FFC" w:rsidRPr="008A3FFC" w:rsidRDefault="008A3FFC">
      <w:pPr>
        <w:rPr>
          <w:ins w:id="243" w:author="Sarah Warren" w:date="2022-01-31T21:06:00Z"/>
          <w:bCs/>
          <w:i/>
          <w:iCs/>
          <w:rPrChange w:id="244" w:author="Sarah Warren" w:date="2022-01-31T21:06:00Z">
            <w:rPr>
              <w:ins w:id="245" w:author="Sarah Warren" w:date="2022-01-31T21:06:00Z"/>
              <w:b/>
            </w:rPr>
          </w:rPrChange>
        </w:rPr>
      </w:pPr>
      <w:ins w:id="246" w:author="Sarah Warren" w:date="2022-01-31T21:06:00Z">
        <w:r>
          <w:rPr>
            <w:bCs/>
            <w:i/>
            <w:iCs/>
          </w:rPr>
          <w:t>Please randomize the order of rows.</w:t>
        </w:r>
      </w:ins>
    </w:p>
    <w:p w14:paraId="609DCE75" w14:textId="7788FBF9" w:rsidR="00650ED8" w:rsidRDefault="00923290">
      <w:pPr>
        <w:rPr>
          <w:ins w:id="247" w:author="Sarah Warren" w:date="2022-01-31T20:18:00Z"/>
        </w:rPr>
      </w:pPr>
      <w:del w:id="248" w:author="Sarah Warren" w:date="2022-02-01T16:31:00Z">
        <w:r w:rsidDel="00E4366E">
          <w:rPr>
            <w:b/>
          </w:rPr>
          <w:delText>Q</w:delText>
        </w:r>
      </w:del>
      <w:ins w:id="249" w:author="Sarah Warren" w:date="2022-01-31T20:20:00Z">
        <w:r w:rsidR="00650ED8">
          <w:t>Please indicate how much you agree or disagree with the following statements:</w:t>
        </w:r>
      </w:ins>
      <w:del w:id="250" w:author="Sarah Warren" w:date="2022-01-31T20:20:00Z">
        <w:r w:rsidDel="00650ED8">
          <w:rPr>
            <w:b/>
          </w:rPr>
          <w:delText xml:space="preserve">. </w:delText>
        </w:r>
        <w:r w:rsidDel="00650ED8">
          <w:delText xml:space="preserve">How much do you agree with the following statement: </w:delText>
        </w:r>
      </w:del>
    </w:p>
    <w:p w14:paraId="2A2F35DD" w14:textId="703223B1" w:rsidR="00650ED8" w:rsidRDefault="00650ED8">
      <w:pPr>
        <w:rPr>
          <w:ins w:id="251" w:author="Sarah Warren" w:date="2022-01-31T20:18:00Z"/>
        </w:rPr>
      </w:pPr>
    </w:p>
    <w:tbl>
      <w:tblPr>
        <w:tblStyle w:val="PlainTable4"/>
        <w:tblW w:w="9415" w:type="dxa"/>
        <w:tblLook w:val="04A0" w:firstRow="1" w:lastRow="0" w:firstColumn="1" w:lastColumn="0" w:noHBand="0" w:noVBand="1"/>
      </w:tblPr>
      <w:tblGrid>
        <w:gridCol w:w="828"/>
        <w:gridCol w:w="1831"/>
        <w:gridCol w:w="222"/>
        <w:gridCol w:w="1109"/>
        <w:gridCol w:w="840"/>
        <w:gridCol w:w="1317"/>
        <w:gridCol w:w="1317"/>
        <w:gridCol w:w="1146"/>
        <w:gridCol w:w="1146"/>
      </w:tblGrid>
      <w:tr w:rsidR="00C715B2" w:rsidRPr="000E222A" w14:paraId="7E98A4B3" w14:textId="77777777" w:rsidTr="00013F99">
        <w:trPr>
          <w:cnfStyle w:val="100000000000" w:firstRow="1" w:lastRow="0" w:firstColumn="0" w:lastColumn="0" w:oddVBand="0" w:evenVBand="0" w:oddHBand="0" w:evenHBand="0" w:firstRowFirstColumn="0" w:firstRowLastColumn="0" w:lastRowFirstColumn="0" w:lastRowLastColumn="0"/>
          <w:ins w:id="252" w:author="Sarah Warren" w:date="2022-01-31T20:18:00Z"/>
        </w:trPr>
        <w:tc>
          <w:tcPr>
            <w:cnfStyle w:val="001000000000" w:firstRow="0" w:lastRow="0" w:firstColumn="1" w:lastColumn="0" w:oddVBand="0" w:evenVBand="0" w:oddHBand="0" w:evenHBand="0" w:firstRowFirstColumn="0" w:firstRowLastColumn="0" w:lastRowFirstColumn="0" w:lastRowLastColumn="0"/>
            <w:tcW w:w="0" w:type="dxa"/>
          </w:tcPr>
          <w:p w14:paraId="4C66DA91" w14:textId="3A138143" w:rsidR="00013F99" w:rsidRPr="00E4366E" w:rsidRDefault="00013F99" w:rsidP="00432560">
            <w:pPr>
              <w:rPr>
                <w:ins w:id="253" w:author="Sarah Warren" w:date="2022-01-31T20:18:00Z"/>
              </w:rPr>
            </w:pPr>
            <w:ins w:id="254" w:author="Sarah Warren" w:date="2022-01-31T21:14:00Z">
              <w:r w:rsidRPr="00E4366E">
                <w:t>GOV1</w:t>
              </w:r>
            </w:ins>
          </w:p>
        </w:tc>
        <w:tc>
          <w:tcPr>
            <w:tcW w:w="0" w:type="dxa"/>
          </w:tcPr>
          <w:p w14:paraId="620CE6D8" w14:textId="2769320A" w:rsidR="00013F99" w:rsidRPr="00E4366E" w:rsidRDefault="00013F99" w:rsidP="00432560">
            <w:pPr>
              <w:cnfStyle w:val="100000000000" w:firstRow="1" w:lastRow="0" w:firstColumn="0" w:lastColumn="0" w:oddVBand="0" w:evenVBand="0" w:oddHBand="0" w:evenHBand="0" w:firstRowFirstColumn="0" w:firstRowLastColumn="0" w:lastRowFirstColumn="0" w:lastRowLastColumn="0"/>
              <w:rPr>
                <w:ins w:id="255" w:author="Sarah Warren" w:date="2022-01-31T21:13:00Z"/>
                <w:b w:val="0"/>
                <w:bCs w:val="0"/>
                <w:rPrChange w:id="256" w:author="Sarah Warren" w:date="2022-02-01T16:32:00Z">
                  <w:rPr>
                    <w:ins w:id="257" w:author="Sarah Warren" w:date="2022-01-31T21:13:00Z"/>
                  </w:rPr>
                </w:rPrChange>
              </w:rPr>
            </w:pPr>
            <w:ins w:id="258" w:author="Sarah Warren" w:date="2022-01-31T21:13:00Z">
              <w:r w:rsidRPr="00E4366E">
                <w:t>People like me don’t have much of a say in what the government does.</w:t>
              </w:r>
            </w:ins>
          </w:p>
        </w:tc>
        <w:tc>
          <w:tcPr>
            <w:tcW w:w="0" w:type="dxa"/>
          </w:tcPr>
          <w:p w14:paraId="5C7892E2" w14:textId="18D2978E" w:rsidR="00013F99" w:rsidRPr="00E4366E" w:rsidRDefault="00013F99" w:rsidP="00432560">
            <w:pPr>
              <w:cnfStyle w:val="100000000000" w:firstRow="1" w:lastRow="0" w:firstColumn="0" w:lastColumn="0" w:oddVBand="0" w:evenVBand="0" w:oddHBand="0" w:evenHBand="0" w:firstRowFirstColumn="0" w:firstRowLastColumn="0" w:lastRowFirstColumn="0" w:lastRowLastColumn="0"/>
              <w:rPr>
                <w:ins w:id="259" w:author="Sarah Warren" w:date="2022-01-31T21:13:00Z"/>
                <w:b w:val="0"/>
                <w:bCs w:val="0"/>
                <w:rPrChange w:id="260" w:author="Sarah Warren" w:date="2022-02-01T16:32:00Z">
                  <w:rPr>
                    <w:ins w:id="261" w:author="Sarah Warren" w:date="2022-01-31T21:13:00Z"/>
                  </w:rPr>
                </w:rPrChange>
              </w:rPr>
            </w:pPr>
          </w:p>
        </w:tc>
        <w:tc>
          <w:tcPr>
            <w:tcW w:w="0" w:type="dxa"/>
          </w:tcPr>
          <w:p w14:paraId="20DBD5A7" w14:textId="255F84DB" w:rsidR="00013F99" w:rsidRPr="00E4366E" w:rsidRDefault="00013F99" w:rsidP="00432560">
            <w:pPr>
              <w:cnfStyle w:val="100000000000" w:firstRow="1" w:lastRow="0" w:firstColumn="0" w:lastColumn="0" w:oddVBand="0" w:evenVBand="0" w:oddHBand="0" w:evenHBand="0" w:firstRowFirstColumn="0" w:firstRowLastColumn="0" w:lastRowFirstColumn="0" w:lastRowLastColumn="0"/>
              <w:rPr>
                <w:ins w:id="262" w:author="Sarah Warren" w:date="2022-01-31T20:18:00Z"/>
                <w:b w:val="0"/>
                <w:bCs w:val="0"/>
                <w:rPrChange w:id="263" w:author="Sarah Warren" w:date="2022-02-01T16:32:00Z">
                  <w:rPr>
                    <w:ins w:id="264" w:author="Sarah Warren" w:date="2022-01-31T20:18:00Z"/>
                  </w:rPr>
                </w:rPrChange>
              </w:rPr>
            </w:pPr>
            <w:ins w:id="265" w:author="Sarah Warren" w:date="2022-01-31T20:21:00Z">
              <w:r w:rsidRPr="00E4366E">
                <w:t>Strongly Agree</w:t>
              </w:r>
            </w:ins>
          </w:p>
        </w:tc>
        <w:tc>
          <w:tcPr>
            <w:tcW w:w="0" w:type="dxa"/>
          </w:tcPr>
          <w:p w14:paraId="2CA02D81" w14:textId="734A687D" w:rsidR="00013F99" w:rsidRPr="00E4366E" w:rsidRDefault="00013F99" w:rsidP="00432560">
            <w:pPr>
              <w:cnfStyle w:val="100000000000" w:firstRow="1" w:lastRow="0" w:firstColumn="0" w:lastColumn="0" w:oddVBand="0" w:evenVBand="0" w:oddHBand="0" w:evenHBand="0" w:firstRowFirstColumn="0" w:firstRowLastColumn="0" w:lastRowFirstColumn="0" w:lastRowLastColumn="0"/>
              <w:rPr>
                <w:ins w:id="266" w:author="Sarah Warren" w:date="2022-01-31T20:18:00Z"/>
                <w:b w:val="0"/>
                <w:bCs w:val="0"/>
                <w:rPrChange w:id="267" w:author="Sarah Warren" w:date="2022-02-01T16:32:00Z">
                  <w:rPr>
                    <w:ins w:id="268" w:author="Sarah Warren" w:date="2022-01-31T20:18:00Z"/>
                  </w:rPr>
                </w:rPrChange>
              </w:rPr>
            </w:pPr>
            <w:ins w:id="269" w:author="Sarah Warren" w:date="2022-01-31T20:21:00Z">
              <w:r w:rsidRPr="00E4366E">
                <w:t>Agree</w:t>
              </w:r>
            </w:ins>
          </w:p>
        </w:tc>
        <w:tc>
          <w:tcPr>
            <w:tcW w:w="0" w:type="dxa"/>
          </w:tcPr>
          <w:p w14:paraId="17FE6C6E" w14:textId="089780FE" w:rsidR="00013F99" w:rsidRPr="00E4366E" w:rsidRDefault="00013F99" w:rsidP="00432560">
            <w:pPr>
              <w:cnfStyle w:val="100000000000" w:firstRow="1" w:lastRow="0" w:firstColumn="0" w:lastColumn="0" w:oddVBand="0" w:evenVBand="0" w:oddHBand="0" w:evenHBand="0" w:firstRowFirstColumn="0" w:firstRowLastColumn="0" w:lastRowFirstColumn="0" w:lastRowLastColumn="0"/>
              <w:rPr>
                <w:ins w:id="270" w:author="Sarah Warren" w:date="2022-01-31T20:18:00Z"/>
                <w:b w:val="0"/>
                <w:bCs w:val="0"/>
                <w:rPrChange w:id="271" w:author="Sarah Warren" w:date="2022-02-01T16:32:00Z">
                  <w:rPr>
                    <w:ins w:id="272" w:author="Sarah Warren" w:date="2022-01-31T20:18:00Z"/>
                  </w:rPr>
                </w:rPrChange>
              </w:rPr>
            </w:pPr>
            <w:ins w:id="273" w:author="Sarah Warren" w:date="2022-01-31T20:21:00Z">
              <w:r w:rsidRPr="00E4366E">
                <w:t>Somewhat Agree</w:t>
              </w:r>
            </w:ins>
          </w:p>
        </w:tc>
        <w:tc>
          <w:tcPr>
            <w:tcW w:w="0" w:type="dxa"/>
          </w:tcPr>
          <w:p w14:paraId="0E0A6D01" w14:textId="207851F9" w:rsidR="00013F99" w:rsidRPr="00E4366E" w:rsidRDefault="00013F99" w:rsidP="00432560">
            <w:pPr>
              <w:cnfStyle w:val="100000000000" w:firstRow="1" w:lastRow="0" w:firstColumn="0" w:lastColumn="0" w:oddVBand="0" w:evenVBand="0" w:oddHBand="0" w:evenHBand="0" w:firstRowFirstColumn="0" w:firstRowLastColumn="0" w:lastRowFirstColumn="0" w:lastRowLastColumn="0"/>
              <w:rPr>
                <w:ins w:id="274" w:author="Sarah Warren" w:date="2022-01-31T20:18:00Z"/>
                <w:b w:val="0"/>
                <w:bCs w:val="0"/>
                <w:rPrChange w:id="275" w:author="Sarah Warren" w:date="2022-02-01T16:32:00Z">
                  <w:rPr>
                    <w:ins w:id="276" w:author="Sarah Warren" w:date="2022-01-31T20:18:00Z"/>
                  </w:rPr>
                </w:rPrChange>
              </w:rPr>
            </w:pPr>
            <w:ins w:id="277" w:author="Sarah Warren" w:date="2022-01-31T20:21:00Z">
              <w:r w:rsidRPr="00E4366E">
                <w:t>Somewhat Disagree</w:t>
              </w:r>
            </w:ins>
          </w:p>
        </w:tc>
        <w:tc>
          <w:tcPr>
            <w:tcW w:w="0" w:type="dxa"/>
          </w:tcPr>
          <w:p w14:paraId="4104784F" w14:textId="42ED7E92" w:rsidR="00013F99" w:rsidRPr="00E4366E" w:rsidRDefault="00013F99" w:rsidP="00432560">
            <w:pPr>
              <w:cnfStyle w:val="100000000000" w:firstRow="1" w:lastRow="0" w:firstColumn="0" w:lastColumn="0" w:oddVBand="0" w:evenVBand="0" w:oddHBand="0" w:evenHBand="0" w:firstRowFirstColumn="0" w:firstRowLastColumn="0" w:lastRowFirstColumn="0" w:lastRowLastColumn="0"/>
              <w:rPr>
                <w:ins w:id="278" w:author="Sarah Warren" w:date="2022-01-31T20:18:00Z"/>
                <w:b w:val="0"/>
                <w:bCs w:val="0"/>
                <w:rPrChange w:id="279" w:author="Sarah Warren" w:date="2022-02-01T16:32:00Z">
                  <w:rPr>
                    <w:ins w:id="280" w:author="Sarah Warren" w:date="2022-01-31T20:18:00Z"/>
                  </w:rPr>
                </w:rPrChange>
              </w:rPr>
            </w:pPr>
            <w:ins w:id="281" w:author="Sarah Warren" w:date="2022-01-31T20:21:00Z">
              <w:r w:rsidRPr="00E4366E">
                <w:t>Disagree</w:t>
              </w:r>
            </w:ins>
          </w:p>
        </w:tc>
        <w:tc>
          <w:tcPr>
            <w:tcW w:w="0" w:type="dxa"/>
          </w:tcPr>
          <w:p w14:paraId="63884A56" w14:textId="2C1D7AF6" w:rsidR="00013F99" w:rsidRPr="00E4366E" w:rsidRDefault="00013F99" w:rsidP="00432560">
            <w:pPr>
              <w:cnfStyle w:val="100000000000" w:firstRow="1" w:lastRow="0" w:firstColumn="0" w:lastColumn="0" w:oddVBand="0" w:evenVBand="0" w:oddHBand="0" w:evenHBand="0" w:firstRowFirstColumn="0" w:firstRowLastColumn="0" w:lastRowFirstColumn="0" w:lastRowLastColumn="0"/>
              <w:rPr>
                <w:ins w:id="282" w:author="Sarah Warren" w:date="2022-01-31T20:18:00Z"/>
                <w:b w:val="0"/>
                <w:bCs w:val="0"/>
                <w:rPrChange w:id="283" w:author="Sarah Warren" w:date="2022-02-01T16:32:00Z">
                  <w:rPr>
                    <w:ins w:id="284" w:author="Sarah Warren" w:date="2022-01-31T20:18:00Z"/>
                  </w:rPr>
                </w:rPrChange>
              </w:rPr>
            </w:pPr>
            <w:ins w:id="285" w:author="Sarah Warren" w:date="2022-01-31T20:21:00Z">
              <w:r w:rsidRPr="00E4366E">
                <w:t>Strongly Disagree</w:t>
              </w:r>
            </w:ins>
          </w:p>
        </w:tc>
      </w:tr>
      <w:tr w:rsidR="00C715B2" w:rsidRPr="000E222A" w14:paraId="469F2D5B" w14:textId="77777777" w:rsidTr="00013F99">
        <w:trPr>
          <w:cnfStyle w:val="000000100000" w:firstRow="0" w:lastRow="0" w:firstColumn="0" w:lastColumn="0" w:oddVBand="0" w:evenVBand="0" w:oddHBand="1" w:evenHBand="0" w:firstRowFirstColumn="0" w:firstRowLastColumn="0" w:lastRowFirstColumn="0" w:lastRowLastColumn="0"/>
          <w:ins w:id="286" w:author="Sarah Warren" w:date="2022-01-31T21:07:00Z"/>
        </w:trPr>
        <w:tc>
          <w:tcPr>
            <w:cnfStyle w:val="001000000000" w:firstRow="0" w:lastRow="0" w:firstColumn="1" w:lastColumn="0" w:oddVBand="0" w:evenVBand="0" w:oddHBand="0" w:evenHBand="0" w:firstRowFirstColumn="0" w:firstRowLastColumn="0" w:lastRowFirstColumn="0" w:lastRowLastColumn="0"/>
            <w:tcW w:w="0" w:type="dxa"/>
          </w:tcPr>
          <w:p w14:paraId="734266C1" w14:textId="60E6204B" w:rsidR="00013F99" w:rsidRPr="00E4366E" w:rsidRDefault="00013F99" w:rsidP="00432560">
            <w:pPr>
              <w:rPr>
                <w:ins w:id="287" w:author="Sarah Warren" w:date="2022-01-31T21:07:00Z"/>
              </w:rPr>
            </w:pPr>
            <w:ins w:id="288" w:author="Sarah Warren" w:date="2022-01-31T21:14:00Z">
              <w:r w:rsidRPr="00E4366E">
                <w:t>PRD1</w:t>
              </w:r>
            </w:ins>
          </w:p>
        </w:tc>
        <w:tc>
          <w:tcPr>
            <w:tcW w:w="0" w:type="dxa"/>
          </w:tcPr>
          <w:p w14:paraId="4F7F16F2" w14:textId="6989CDF7" w:rsidR="00013F99" w:rsidRPr="00432560" w:rsidRDefault="00013F99" w:rsidP="00432560">
            <w:pPr>
              <w:cnfStyle w:val="000000100000" w:firstRow="0" w:lastRow="0" w:firstColumn="0" w:lastColumn="0" w:oddVBand="0" w:evenVBand="0" w:oddHBand="1" w:evenHBand="0" w:firstRowFirstColumn="0" w:firstRowLastColumn="0" w:lastRowFirstColumn="0" w:lastRowLastColumn="0"/>
              <w:rPr>
                <w:ins w:id="289" w:author="Sarah Warren" w:date="2022-01-31T21:13:00Z"/>
              </w:rPr>
            </w:pPr>
            <w:commentRangeStart w:id="290"/>
            <w:ins w:id="291" w:author="Sarah Warren" w:date="2022-01-31T21:21:00Z">
              <w:r w:rsidRPr="00432560">
                <w:t>When I think about what I have compared to others, I feel deprived</w:t>
              </w:r>
            </w:ins>
            <w:commentRangeEnd w:id="290"/>
            <w:r w:rsidR="00C715B2">
              <w:rPr>
                <w:rStyle w:val="CommentReference"/>
              </w:rPr>
              <w:commentReference w:id="290"/>
            </w:r>
            <w:ins w:id="292" w:author="Sarah Warren" w:date="2022-01-31T21:21:00Z">
              <w:r>
                <w:t>.</w:t>
              </w:r>
            </w:ins>
          </w:p>
        </w:tc>
        <w:tc>
          <w:tcPr>
            <w:tcW w:w="0" w:type="dxa"/>
          </w:tcPr>
          <w:p w14:paraId="7962EE37" w14:textId="2400D884" w:rsidR="00013F99" w:rsidRPr="00C87411" w:rsidRDefault="00013F99" w:rsidP="00432560">
            <w:pPr>
              <w:cnfStyle w:val="000000100000" w:firstRow="0" w:lastRow="0" w:firstColumn="0" w:lastColumn="0" w:oddVBand="0" w:evenVBand="0" w:oddHBand="1" w:evenHBand="0" w:firstRowFirstColumn="0" w:firstRowLastColumn="0" w:lastRowFirstColumn="0" w:lastRowLastColumn="0"/>
              <w:rPr>
                <w:ins w:id="293" w:author="Sarah Warren" w:date="2022-01-31T21:13:00Z"/>
              </w:rPr>
            </w:pPr>
          </w:p>
        </w:tc>
        <w:tc>
          <w:tcPr>
            <w:tcW w:w="0" w:type="dxa"/>
          </w:tcPr>
          <w:p w14:paraId="556CF18C" w14:textId="18A7D354"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294" w:author="Sarah Warren" w:date="2022-01-31T21:07:00Z"/>
              </w:rPr>
            </w:pPr>
            <w:ins w:id="295" w:author="Sarah Warren" w:date="2022-01-31T21:11:00Z">
              <w:r w:rsidRPr="00C87411">
                <w:t>Strongly Agree</w:t>
              </w:r>
            </w:ins>
          </w:p>
        </w:tc>
        <w:tc>
          <w:tcPr>
            <w:tcW w:w="0" w:type="dxa"/>
          </w:tcPr>
          <w:p w14:paraId="4F7B7661" w14:textId="63BCE205"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296" w:author="Sarah Warren" w:date="2022-01-31T21:07:00Z"/>
              </w:rPr>
            </w:pPr>
            <w:ins w:id="297" w:author="Sarah Warren" w:date="2022-01-31T21:11:00Z">
              <w:r w:rsidRPr="00C87411">
                <w:t>Agree</w:t>
              </w:r>
            </w:ins>
          </w:p>
        </w:tc>
        <w:tc>
          <w:tcPr>
            <w:tcW w:w="0" w:type="dxa"/>
          </w:tcPr>
          <w:p w14:paraId="4E793E01" w14:textId="6037C616"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298" w:author="Sarah Warren" w:date="2022-01-31T21:07:00Z"/>
              </w:rPr>
            </w:pPr>
            <w:ins w:id="299" w:author="Sarah Warren" w:date="2022-01-31T21:11:00Z">
              <w:r w:rsidRPr="00C87411">
                <w:t>Somewhat Agree</w:t>
              </w:r>
            </w:ins>
          </w:p>
        </w:tc>
        <w:tc>
          <w:tcPr>
            <w:tcW w:w="0" w:type="dxa"/>
          </w:tcPr>
          <w:p w14:paraId="40B9740F" w14:textId="4B3564E2"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300" w:author="Sarah Warren" w:date="2022-01-31T21:07:00Z"/>
              </w:rPr>
            </w:pPr>
            <w:ins w:id="301" w:author="Sarah Warren" w:date="2022-01-31T21:11:00Z">
              <w:r w:rsidRPr="00C87411">
                <w:t>Somewhat Disagree</w:t>
              </w:r>
            </w:ins>
          </w:p>
        </w:tc>
        <w:tc>
          <w:tcPr>
            <w:tcW w:w="0" w:type="dxa"/>
          </w:tcPr>
          <w:p w14:paraId="25A648AE" w14:textId="5A6C0FC3"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302" w:author="Sarah Warren" w:date="2022-01-31T21:07:00Z"/>
              </w:rPr>
            </w:pPr>
            <w:ins w:id="303" w:author="Sarah Warren" w:date="2022-01-31T21:11:00Z">
              <w:r w:rsidRPr="00C87411">
                <w:t>Disagree</w:t>
              </w:r>
            </w:ins>
          </w:p>
        </w:tc>
        <w:tc>
          <w:tcPr>
            <w:tcW w:w="0" w:type="dxa"/>
          </w:tcPr>
          <w:p w14:paraId="773EFDE5" w14:textId="7EA587A0"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304" w:author="Sarah Warren" w:date="2022-01-31T21:07:00Z"/>
              </w:rPr>
            </w:pPr>
            <w:ins w:id="305" w:author="Sarah Warren" w:date="2022-01-31T21:11:00Z">
              <w:r w:rsidRPr="00C87411">
                <w:t>Strongly Disagree</w:t>
              </w:r>
            </w:ins>
          </w:p>
        </w:tc>
      </w:tr>
      <w:tr w:rsidR="00C715B2" w:rsidRPr="000E222A" w14:paraId="213DA445" w14:textId="77777777" w:rsidTr="00013F99">
        <w:trPr>
          <w:ins w:id="306" w:author="Sarah Warren" w:date="2022-01-31T21:06:00Z"/>
        </w:trPr>
        <w:tc>
          <w:tcPr>
            <w:cnfStyle w:val="001000000000" w:firstRow="0" w:lastRow="0" w:firstColumn="1" w:lastColumn="0" w:oddVBand="0" w:evenVBand="0" w:oddHBand="0" w:evenHBand="0" w:firstRowFirstColumn="0" w:firstRowLastColumn="0" w:lastRowFirstColumn="0" w:lastRowLastColumn="0"/>
            <w:tcW w:w="0" w:type="dxa"/>
          </w:tcPr>
          <w:p w14:paraId="4E4B9A32" w14:textId="0BA2CF12" w:rsidR="00013F99" w:rsidRPr="00E4366E" w:rsidRDefault="00013F99" w:rsidP="00432560">
            <w:pPr>
              <w:rPr>
                <w:ins w:id="307" w:author="Sarah Warren" w:date="2022-01-31T21:06:00Z"/>
              </w:rPr>
            </w:pPr>
            <w:ins w:id="308" w:author="Sarah Warren" w:date="2022-01-31T21:14:00Z">
              <w:r w:rsidRPr="00E4366E">
                <w:t>PRD2</w:t>
              </w:r>
            </w:ins>
          </w:p>
        </w:tc>
        <w:tc>
          <w:tcPr>
            <w:tcW w:w="0" w:type="dxa"/>
          </w:tcPr>
          <w:p w14:paraId="6DABF46A" w14:textId="79895093" w:rsidR="00013F99" w:rsidRPr="00432560" w:rsidRDefault="00013F99" w:rsidP="00432560">
            <w:pPr>
              <w:cnfStyle w:val="000000000000" w:firstRow="0" w:lastRow="0" w:firstColumn="0" w:lastColumn="0" w:oddVBand="0" w:evenVBand="0" w:oddHBand="0" w:evenHBand="0" w:firstRowFirstColumn="0" w:firstRowLastColumn="0" w:lastRowFirstColumn="0" w:lastRowLastColumn="0"/>
              <w:rPr>
                <w:ins w:id="309" w:author="Sarah Warren" w:date="2022-01-31T21:13:00Z"/>
              </w:rPr>
            </w:pPr>
            <w:ins w:id="310" w:author="Sarah Warren" w:date="2022-01-31T21:13:00Z">
              <w:r w:rsidRPr="00432560">
                <w:rPr>
                  <w:rPrChange w:id="311" w:author="Sarah Warren" w:date="2022-01-31T21:13:00Z">
                    <w:rPr>
                      <w:b/>
                      <w:bCs/>
                    </w:rPr>
                  </w:rPrChange>
                </w:rPr>
                <w:t>I feel privileged compared to other people like me.</w:t>
              </w:r>
            </w:ins>
          </w:p>
        </w:tc>
        <w:tc>
          <w:tcPr>
            <w:tcW w:w="0" w:type="dxa"/>
          </w:tcPr>
          <w:p w14:paraId="03C3FC6E" w14:textId="59A01755" w:rsidR="00013F99" w:rsidRPr="00C87411" w:rsidRDefault="00013F99" w:rsidP="00432560">
            <w:pPr>
              <w:cnfStyle w:val="000000000000" w:firstRow="0" w:lastRow="0" w:firstColumn="0" w:lastColumn="0" w:oddVBand="0" w:evenVBand="0" w:oddHBand="0" w:evenHBand="0" w:firstRowFirstColumn="0" w:firstRowLastColumn="0" w:lastRowFirstColumn="0" w:lastRowLastColumn="0"/>
              <w:rPr>
                <w:ins w:id="312" w:author="Sarah Warren" w:date="2022-01-31T21:13:00Z"/>
              </w:rPr>
            </w:pPr>
          </w:p>
        </w:tc>
        <w:tc>
          <w:tcPr>
            <w:tcW w:w="0" w:type="dxa"/>
          </w:tcPr>
          <w:p w14:paraId="456760A2" w14:textId="6359B6BA"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313" w:author="Sarah Warren" w:date="2022-01-31T21:06:00Z"/>
              </w:rPr>
            </w:pPr>
            <w:ins w:id="314" w:author="Sarah Warren" w:date="2022-01-31T21:11:00Z">
              <w:r w:rsidRPr="00C87411">
                <w:t>Strongly Agree</w:t>
              </w:r>
            </w:ins>
          </w:p>
        </w:tc>
        <w:tc>
          <w:tcPr>
            <w:tcW w:w="0" w:type="dxa"/>
          </w:tcPr>
          <w:p w14:paraId="29F2F2FB" w14:textId="47128969"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315" w:author="Sarah Warren" w:date="2022-01-31T21:06:00Z"/>
              </w:rPr>
            </w:pPr>
            <w:ins w:id="316" w:author="Sarah Warren" w:date="2022-01-31T21:11:00Z">
              <w:r w:rsidRPr="00C87411">
                <w:t>Agree</w:t>
              </w:r>
            </w:ins>
          </w:p>
        </w:tc>
        <w:tc>
          <w:tcPr>
            <w:tcW w:w="0" w:type="dxa"/>
          </w:tcPr>
          <w:p w14:paraId="68604FA3" w14:textId="2D2E4DCC"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317" w:author="Sarah Warren" w:date="2022-01-31T21:06:00Z"/>
              </w:rPr>
            </w:pPr>
            <w:ins w:id="318" w:author="Sarah Warren" w:date="2022-01-31T21:11:00Z">
              <w:r w:rsidRPr="00C87411">
                <w:t>Somewhat Agree</w:t>
              </w:r>
            </w:ins>
          </w:p>
        </w:tc>
        <w:tc>
          <w:tcPr>
            <w:tcW w:w="0" w:type="dxa"/>
          </w:tcPr>
          <w:p w14:paraId="02CC31F4" w14:textId="06013BFB"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319" w:author="Sarah Warren" w:date="2022-01-31T21:06:00Z"/>
              </w:rPr>
            </w:pPr>
            <w:ins w:id="320" w:author="Sarah Warren" w:date="2022-01-31T21:11:00Z">
              <w:r w:rsidRPr="00C87411">
                <w:t>Somewhat Disagree</w:t>
              </w:r>
            </w:ins>
          </w:p>
        </w:tc>
        <w:tc>
          <w:tcPr>
            <w:tcW w:w="0" w:type="dxa"/>
          </w:tcPr>
          <w:p w14:paraId="6EA521AC" w14:textId="7866BED5"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321" w:author="Sarah Warren" w:date="2022-01-31T21:06:00Z"/>
              </w:rPr>
            </w:pPr>
            <w:ins w:id="322" w:author="Sarah Warren" w:date="2022-01-31T21:11:00Z">
              <w:r w:rsidRPr="00C87411">
                <w:t>Disagree</w:t>
              </w:r>
            </w:ins>
          </w:p>
        </w:tc>
        <w:tc>
          <w:tcPr>
            <w:tcW w:w="0" w:type="dxa"/>
          </w:tcPr>
          <w:p w14:paraId="5009C0FE" w14:textId="18B3E97E"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323" w:author="Sarah Warren" w:date="2022-01-31T21:06:00Z"/>
              </w:rPr>
            </w:pPr>
            <w:ins w:id="324" w:author="Sarah Warren" w:date="2022-01-31T21:11:00Z">
              <w:r w:rsidRPr="00C87411">
                <w:t>Strongly Disagree</w:t>
              </w:r>
            </w:ins>
          </w:p>
        </w:tc>
      </w:tr>
      <w:tr w:rsidR="00C715B2" w:rsidRPr="000E222A" w14:paraId="54920E64" w14:textId="77777777" w:rsidTr="00013F99">
        <w:trPr>
          <w:cnfStyle w:val="000000100000" w:firstRow="0" w:lastRow="0" w:firstColumn="0" w:lastColumn="0" w:oddVBand="0" w:evenVBand="0" w:oddHBand="1" w:evenHBand="0" w:firstRowFirstColumn="0" w:firstRowLastColumn="0" w:lastRowFirstColumn="0" w:lastRowLastColumn="0"/>
          <w:ins w:id="325" w:author="Sarah Warren" w:date="2022-01-31T21:06:00Z"/>
        </w:trPr>
        <w:tc>
          <w:tcPr>
            <w:cnfStyle w:val="001000000000" w:firstRow="0" w:lastRow="0" w:firstColumn="1" w:lastColumn="0" w:oddVBand="0" w:evenVBand="0" w:oddHBand="0" w:evenHBand="0" w:firstRowFirstColumn="0" w:firstRowLastColumn="0" w:lastRowFirstColumn="0" w:lastRowLastColumn="0"/>
            <w:tcW w:w="0" w:type="dxa"/>
          </w:tcPr>
          <w:p w14:paraId="655AB69C" w14:textId="7BCFFFA5" w:rsidR="00013F99" w:rsidRPr="00E4366E" w:rsidRDefault="00013F99" w:rsidP="00432560">
            <w:pPr>
              <w:rPr>
                <w:ins w:id="326" w:author="Sarah Warren" w:date="2022-01-31T21:06:00Z"/>
              </w:rPr>
            </w:pPr>
            <w:ins w:id="327" w:author="Sarah Warren" w:date="2022-01-31T21:14:00Z">
              <w:r w:rsidRPr="00E4366E">
                <w:t>PRD3</w:t>
              </w:r>
            </w:ins>
          </w:p>
        </w:tc>
        <w:tc>
          <w:tcPr>
            <w:tcW w:w="0" w:type="dxa"/>
          </w:tcPr>
          <w:p w14:paraId="5579128E" w14:textId="23E514E9" w:rsidR="00013F99" w:rsidRPr="00432560" w:rsidRDefault="00013F99" w:rsidP="00432560">
            <w:pPr>
              <w:cnfStyle w:val="000000100000" w:firstRow="0" w:lastRow="0" w:firstColumn="0" w:lastColumn="0" w:oddVBand="0" w:evenVBand="0" w:oddHBand="1" w:evenHBand="0" w:firstRowFirstColumn="0" w:firstRowLastColumn="0" w:lastRowFirstColumn="0" w:lastRowLastColumn="0"/>
              <w:rPr>
                <w:ins w:id="328" w:author="Sarah Warren" w:date="2022-01-31T21:13:00Z"/>
              </w:rPr>
            </w:pPr>
            <w:ins w:id="329" w:author="Sarah Warren" w:date="2022-01-31T21:13:00Z">
              <w:r w:rsidRPr="00432560">
                <w:rPr>
                  <w:rPrChange w:id="330" w:author="Sarah Warren" w:date="2022-01-31T21:13:00Z">
                    <w:rPr>
                      <w:b/>
                      <w:bCs/>
                    </w:rPr>
                  </w:rPrChange>
                </w:rPr>
                <w:t>When I compare what I have with what others like me have, I realize that I am quite well off.</w:t>
              </w:r>
            </w:ins>
          </w:p>
        </w:tc>
        <w:tc>
          <w:tcPr>
            <w:tcW w:w="0" w:type="dxa"/>
          </w:tcPr>
          <w:p w14:paraId="70D8894D" w14:textId="78CC6CDB" w:rsidR="00013F99" w:rsidRPr="00C87411" w:rsidRDefault="00013F99" w:rsidP="00432560">
            <w:pPr>
              <w:cnfStyle w:val="000000100000" w:firstRow="0" w:lastRow="0" w:firstColumn="0" w:lastColumn="0" w:oddVBand="0" w:evenVBand="0" w:oddHBand="1" w:evenHBand="0" w:firstRowFirstColumn="0" w:firstRowLastColumn="0" w:lastRowFirstColumn="0" w:lastRowLastColumn="0"/>
              <w:rPr>
                <w:ins w:id="331" w:author="Sarah Warren" w:date="2022-01-31T21:13:00Z"/>
              </w:rPr>
            </w:pPr>
          </w:p>
        </w:tc>
        <w:tc>
          <w:tcPr>
            <w:tcW w:w="0" w:type="dxa"/>
          </w:tcPr>
          <w:p w14:paraId="641C767B" w14:textId="10B7A8EF"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332" w:author="Sarah Warren" w:date="2022-01-31T21:06:00Z"/>
              </w:rPr>
            </w:pPr>
            <w:ins w:id="333" w:author="Sarah Warren" w:date="2022-01-31T21:11:00Z">
              <w:r w:rsidRPr="00C87411">
                <w:t>Strongly Agree</w:t>
              </w:r>
            </w:ins>
          </w:p>
        </w:tc>
        <w:tc>
          <w:tcPr>
            <w:tcW w:w="0" w:type="dxa"/>
          </w:tcPr>
          <w:p w14:paraId="32FA3788" w14:textId="1066CE4F"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334" w:author="Sarah Warren" w:date="2022-01-31T21:06:00Z"/>
              </w:rPr>
            </w:pPr>
            <w:ins w:id="335" w:author="Sarah Warren" w:date="2022-01-31T21:11:00Z">
              <w:r w:rsidRPr="00C87411">
                <w:t>Agree</w:t>
              </w:r>
            </w:ins>
          </w:p>
        </w:tc>
        <w:tc>
          <w:tcPr>
            <w:tcW w:w="0" w:type="dxa"/>
          </w:tcPr>
          <w:p w14:paraId="443136FF" w14:textId="530562B9"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336" w:author="Sarah Warren" w:date="2022-01-31T21:06:00Z"/>
              </w:rPr>
            </w:pPr>
            <w:ins w:id="337" w:author="Sarah Warren" w:date="2022-01-31T21:11:00Z">
              <w:r w:rsidRPr="00C87411">
                <w:t>Somewhat Agree</w:t>
              </w:r>
            </w:ins>
          </w:p>
        </w:tc>
        <w:tc>
          <w:tcPr>
            <w:tcW w:w="0" w:type="dxa"/>
          </w:tcPr>
          <w:p w14:paraId="3845CA3F" w14:textId="44FB597D"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338" w:author="Sarah Warren" w:date="2022-01-31T21:06:00Z"/>
              </w:rPr>
            </w:pPr>
            <w:ins w:id="339" w:author="Sarah Warren" w:date="2022-01-31T21:11:00Z">
              <w:r w:rsidRPr="00C87411">
                <w:t>Somewhat Disagree</w:t>
              </w:r>
            </w:ins>
          </w:p>
        </w:tc>
        <w:tc>
          <w:tcPr>
            <w:tcW w:w="0" w:type="dxa"/>
          </w:tcPr>
          <w:p w14:paraId="686CA4DB" w14:textId="79A4EB5F"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340" w:author="Sarah Warren" w:date="2022-01-31T21:06:00Z"/>
              </w:rPr>
            </w:pPr>
            <w:ins w:id="341" w:author="Sarah Warren" w:date="2022-01-31T21:11:00Z">
              <w:r w:rsidRPr="00C87411">
                <w:t>Disagree</w:t>
              </w:r>
            </w:ins>
          </w:p>
        </w:tc>
        <w:tc>
          <w:tcPr>
            <w:tcW w:w="0" w:type="dxa"/>
          </w:tcPr>
          <w:p w14:paraId="2AFD5AD3" w14:textId="46E688FB"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342" w:author="Sarah Warren" w:date="2022-01-31T21:06:00Z"/>
              </w:rPr>
            </w:pPr>
            <w:ins w:id="343" w:author="Sarah Warren" w:date="2022-01-31T21:11:00Z">
              <w:r w:rsidRPr="00C87411">
                <w:t>Strongly Disagree</w:t>
              </w:r>
            </w:ins>
          </w:p>
        </w:tc>
      </w:tr>
      <w:tr w:rsidR="00C715B2" w:rsidRPr="000E222A" w14:paraId="7F3CFCDF" w14:textId="77777777" w:rsidTr="00013F99">
        <w:trPr>
          <w:ins w:id="344" w:author="Sarah Warren" w:date="2022-01-31T21:06:00Z"/>
        </w:trPr>
        <w:tc>
          <w:tcPr>
            <w:cnfStyle w:val="001000000000" w:firstRow="0" w:lastRow="0" w:firstColumn="1" w:lastColumn="0" w:oddVBand="0" w:evenVBand="0" w:oddHBand="0" w:evenHBand="0" w:firstRowFirstColumn="0" w:firstRowLastColumn="0" w:lastRowFirstColumn="0" w:lastRowLastColumn="0"/>
            <w:tcW w:w="0" w:type="dxa"/>
          </w:tcPr>
          <w:p w14:paraId="0816A387" w14:textId="7B007923" w:rsidR="00013F99" w:rsidRPr="00E4366E" w:rsidRDefault="00013F99" w:rsidP="00432560">
            <w:pPr>
              <w:rPr>
                <w:ins w:id="345" w:author="Sarah Warren" w:date="2022-01-31T21:06:00Z"/>
              </w:rPr>
            </w:pPr>
            <w:ins w:id="346" w:author="Sarah Warren" w:date="2022-01-31T21:14:00Z">
              <w:r w:rsidRPr="00E4366E">
                <w:t>PRD4</w:t>
              </w:r>
            </w:ins>
          </w:p>
        </w:tc>
        <w:tc>
          <w:tcPr>
            <w:tcW w:w="0" w:type="dxa"/>
          </w:tcPr>
          <w:p w14:paraId="7623AAD9" w14:textId="5B43CAD2" w:rsidR="00013F99" w:rsidRPr="00432560" w:rsidRDefault="00013F99" w:rsidP="00432560">
            <w:pPr>
              <w:cnfStyle w:val="000000000000" w:firstRow="0" w:lastRow="0" w:firstColumn="0" w:lastColumn="0" w:oddVBand="0" w:evenVBand="0" w:oddHBand="0" w:evenHBand="0" w:firstRowFirstColumn="0" w:firstRowLastColumn="0" w:lastRowFirstColumn="0" w:lastRowLastColumn="0"/>
              <w:rPr>
                <w:ins w:id="347" w:author="Sarah Warren" w:date="2022-01-31T21:13:00Z"/>
              </w:rPr>
            </w:pPr>
            <w:ins w:id="348" w:author="Sarah Warren" w:date="2022-01-31T21:21:00Z">
              <w:r w:rsidRPr="007340B4">
                <w:t xml:space="preserve">I feel resentful when I see how prosperous </w:t>
              </w:r>
              <w:r w:rsidRPr="007340B4">
                <w:lastRenderedPageBreak/>
                <w:t>other people seem to be.</w:t>
              </w:r>
            </w:ins>
          </w:p>
        </w:tc>
        <w:tc>
          <w:tcPr>
            <w:tcW w:w="0" w:type="dxa"/>
          </w:tcPr>
          <w:p w14:paraId="42E202DB" w14:textId="20C9BB50" w:rsidR="00013F99" w:rsidRPr="00C87411" w:rsidRDefault="00013F99" w:rsidP="00432560">
            <w:pPr>
              <w:cnfStyle w:val="000000000000" w:firstRow="0" w:lastRow="0" w:firstColumn="0" w:lastColumn="0" w:oddVBand="0" w:evenVBand="0" w:oddHBand="0" w:evenHBand="0" w:firstRowFirstColumn="0" w:firstRowLastColumn="0" w:lastRowFirstColumn="0" w:lastRowLastColumn="0"/>
              <w:rPr>
                <w:ins w:id="349" w:author="Sarah Warren" w:date="2022-01-31T21:13:00Z"/>
              </w:rPr>
            </w:pPr>
          </w:p>
        </w:tc>
        <w:tc>
          <w:tcPr>
            <w:tcW w:w="0" w:type="dxa"/>
          </w:tcPr>
          <w:p w14:paraId="678C23F1" w14:textId="3E183CD1"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350" w:author="Sarah Warren" w:date="2022-01-31T21:06:00Z"/>
              </w:rPr>
            </w:pPr>
            <w:ins w:id="351" w:author="Sarah Warren" w:date="2022-01-31T21:11:00Z">
              <w:r w:rsidRPr="00C87411">
                <w:t>Strongly Agree</w:t>
              </w:r>
            </w:ins>
          </w:p>
        </w:tc>
        <w:tc>
          <w:tcPr>
            <w:tcW w:w="0" w:type="dxa"/>
          </w:tcPr>
          <w:p w14:paraId="064BD3B5" w14:textId="10522BF3"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352" w:author="Sarah Warren" w:date="2022-01-31T21:06:00Z"/>
              </w:rPr>
            </w:pPr>
            <w:ins w:id="353" w:author="Sarah Warren" w:date="2022-01-31T21:11:00Z">
              <w:r w:rsidRPr="00C87411">
                <w:t>Agree</w:t>
              </w:r>
            </w:ins>
          </w:p>
        </w:tc>
        <w:tc>
          <w:tcPr>
            <w:tcW w:w="0" w:type="dxa"/>
          </w:tcPr>
          <w:p w14:paraId="26058399" w14:textId="3B6CCA3E"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354" w:author="Sarah Warren" w:date="2022-01-31T21:06:00Z"/>
              </w:rPr>
            </w:pPr>
            <w:ins w:id="355" w:author="Sarah Warren" w:date="2022-01-31T21:11:00Z">
              <w:r w:rsidRPr="00C87411">
                <w:t>Somewhat Agree</w:t>
              </w:r>
            </w:ins>
          </w:p>
        </w:tc>
        <w:tc>
          <w:tcPr>
            <w:tcW w:w="0" w:type="dxa"/>
          </w:tcPr>
          <w:p w14:paraId="6CC5C887" w14:textId="6810B1BA"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356" w:author="Sarah Warren" w:date="2022-01-31T21:06:00Z"/>
              </w:rPr>
            </w:pPr>
            <w:ins w:id="357" w:author="Sarah Warren" w:date="2022-01-31T21:11:00Z">
              <w:r w:rsidRPr="00C87411">
                <w:t>Somewhat Disagree</w:t>
              </w:r>
            </w:ins>
          </w:p>
        </w:tc>
        <w:tc>
          <w:tcPr>
            <w:tcW w:w="0" w:type="dxa"/>
          </w:tcPr>
          <w:p w14:paraId="7AAAE018" w14:textId="637F17DE"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358" w:author="Sarah Warren" w:date="2022-01-31T21:06:00Z"/>
              </w:rPr>
            </w:pPr>
            <w:ins w:id="359" w:author="Sarah Warren" w:date="2022-01-31T21:11:00Z">
              <w:r w:rsidRPr="00C87411">
                <w:t>Disagree</w:t>
              </w:r>
            </w:ins>
          </w:p>
        </w:tc>
        <w:tc>
          <w:tcPr>
            <w:tcW w:w="0" w:type="dxa"/>
          </w:tcPr>
          <w:p w14:paraId="0863FF12" w14:textId="1DC37DB0"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360" w:author="Sarah Warren" w:date="2022-01-31T21:06:00Z"/>
              </w:rPr>
            </w:pPr>
            <w:ins w:id="361" w:author="Sarah Warren" w:date="2022-01-31T21:11:00Z">
              <w:r w:rsidRPr="00C87411">
                <w:t>Strongly Disagree</w:t>
              </w:r>
            </w:ins>
          </w:p>
        </w:tc>
      </w:tr>
      <w:tr w:rsidR="00C715B2" w:rsidRPr="000E222A" w14:paraId="67C5FE01" w14:textId="77777777" w:rsidTr="00013F99">
        <w:trPr>
          <w:cnfStyle w:val="000000100000" w:firstRow="0" w:lastRow="0" w:firstColumn="0" w:lastColumn="0" w:oddVBand="0" w:evenVBand="0" w:oddHBand="1" w:evenHBand="0" w:firstRowFirstColumn="0" w:firstRowLastColumn="0" w:lastRowFirstColumn="0" w:lastRowLastColumn="0"/>
          <w:ins w:id="362" w:author="Sarah Warren" w:date="2022-01-31T21:06:00Z"/>
        </w:trPr>
        <w:tc>
          <w:tcPr>
            <w:cnfStyle w:val="001000000000" w:firstRow="0" w:lastRow="0" w:firstColumn="1" w:lastColumn="0" w:oddVBand="0" w:evenVBand="0" w:oddHBand="0" w:evenHBand="0" w:firstRowFirstColumn="0" w:firstRowLastColumn="0" w:lastRowFirstColumn="0" w:lastRowLastColumn="0"/>
            <w:tcW w:w="0" w:type="dxa"/>
          </w:tcPr>
          <w:p w14:paraId="508A0625" w14:textId="602A5C9E" w:rsidR="00013F99" w:rsidRPr="00E4366E" w:rsidRDefault="00013F99" w:rsidP="00432560">
            <w:pPr>
              <w:rPr>
                <w:ins w:id="363" w:author="Sarah Warren" w:date="2022-01-31T21:06:00Z"/>
              </w:rPr>
            </w:pPr>
            <w:ins w:id="364" w:author="Sarah Warren" w:date="2022-01-31T21:14:00Z">
              <w:r w:rsidRPr="00E4366E">
                <w:t>PRD5</w:t>
              </w:r>
            </w:ins>
          </w:p>
        </w:tc>
        <w:tc>
          <w:tcPr>
            <w:tcW w:w="0" w:type="dxa"/>
          </w:tcPr>
          <w:p w14:paraId="2A1427CB" w14:textId="48E28061" w:rsidR="00013F99" w:rsidRPr="00432560" w:rsidRDefault="00013F99" w:rsidP="00432560">
            <w:pPr>
              <w:cnfStyle w:val="000000100000" w:firstRow="0" w:lastRow="0" w:firstColumn="0" w:lastColumn="0" w:oddVBand="0" w:evenVBand="0" w:oddHBand="1" w:evenHBand="0" w:firstRowFirstColumn="0" w:firstRowLastColumn="0" w:lastRowFirstColumn="0" w:lastRowLastColumn="0"/>
              <w:rPr>
                <w:ins w:id="365" w:author="Sarah Warren" w:date="2022-01-31T21:13:00Z"/>
              </w:rPr>
            </w:pPr>
            <w:ins w:id="366" w:author="Sarah Warren" w:date="2022-01-31T21:13:00Z">
              <w:r w:rsidRPr="00432560">
                <w:rPr>
                  <w:rPrChange w:id="367" w:author="Sarah Warren" w:date="2022-01-31T21:13:00Z">
                    <w:rPr>
                      <w:b/>
                      <w:bCs/>
                    </w:rPr>
                  </w:rPrChange>
                </w:rPr>
                <w:t>I feel dissatisfied with what I have compared to what other people like me have.</w:t>
              </w:r>
            </w:ins>
          </w:p>
        </w:tc>
        <w:tc>
          <w:tcPr>
            <w:tcW w:w="0" w:type="dxa"/>
          </w:tcPr>
          <w:p w14:paraId="1D1D0196" w14:textId="515E4F47" w:rsidR="00013F99" w:rsidRPr="00C87411" w:rsidRDefault="00013F99" w:rsidP="00432560">
            <w:pPr>
              <w:cnfStyle w:val="000000100000" w:firstRow="0" w:lastRow="0" w:firstColumn="0" w:lastColumn="0" w:oddVBand="0" w:evenVBand="0" w:oddHBand="1" w:evenHBand="0" w:firstRowFirstColumn="0" w:firstRowLastColumn="0" w:lastRowFirstColumn="0" w:lastRowLastColumn="0"/>
              <w:rPr>
                <w:ins w:id="368" w:author="Sarah Warren" w:date="2022-01-31T21:13:00Z"/>
              </w:rPr>
            </w:pPr>
          </w:p>
        </w:tc>
        <w:tc>
          <w:tcPr>
            <w:tcW w:w="0" w:type="dxa"/>
          </w:tcPr>
          <w:p w14:paraId="5A1A9D52" w14:textId="739458BB"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369" w:author="Sarah Warren" w:date="2022-01-31T21:06:00Z"/>
              </w:rPr>
            </w:pPr>
            <w:ins w:id="370" w:author="Sarah Warren" w:date="2022-01-31T21:11:00Z">
              <w:r w:rsidRPr="00C87411">
                <w:t>Strongly Agree</w:t>
              </w:r>
            </w:ins>
          </w:p>
        </w:tc>
        <w:tc>
          <w:tcPr>
            <w:tcW w:w="0" w:type="dxa"/>
          </w:tcPr>
          <w:p w14:paraId="4A123180" w14:textId="5388CCE5"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371" w:author="Sarah Warren" w:date="2022-01-31T21:06:00Z"/>
              </w:rPr>
            </w:pPr>
            <w:ins w:id="372" w:author="Sarah Warren" w:date="2022-01-31T21:11:00Z">
              <w:r w:rsidRPr="00C87411">
                <w:t>Agree</w:t>
              </w:r>
            </w:ins>
          </w:p>
        </w:tc>
        <w:tc>
          <w:tcPr>
            <w:tcW w:w="0" w:type="dxa"/>
          </w:tcPr>
          <w:p w14:paraId="3701C5C1" w14:textId="42295D0F"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373" w:author="Sarah Warren" w:date="2022-01-31T21:06:00Z"/>
              </w:rPr>
            </w:pPr>
            <w:ins w:id="374" w:author="Sarah Warren" w:date="2022-01-31T21:11:00Z">
              <w:r w:rsidRPr="00C87411">
                <w:t>Somewhat Agree</w:t>
              </w:r>
            </w:ins>
          </w:p>
        </w:tc>
        <w:tc>
          <w:tcPr>
            <w:tcW w:w="0" w:type="dxa"/>
          </w:tcPr>
          <w:p w14:paraId="26793FED" w14:textId="0D83D603"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375" w:author="Sarah Warren" w:date="2022-01-31T21:06:00Z"/>
              </w:rPr>
            </w:pPr>
            <w:ins w:id="376" w:author="Sarah Warren" w:date="2022-01-31T21:11:00Z">
              <w:r w:rsidRPr="00C87411">
                <w:t>Somewhat Disagree</w:t>
              </w:r>
            </w:ins>
          </w:p>
        </w:tc>
        <w:tc>
          <w:tcPr>
            <w:tcW w:w="0" w:type="dxa"/>
          </w:tcPr>
          <w:p w14:paraId="14963420" w14:textId="15B5FA5F"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377" w:author="Sarah Warren" w:date="2022-01-31T21:06:00Z"/>
              </w:rPr>
            </w:pPr>
            <w:ins w:id="378" w:author="Sarah Warren" w:date="2022-01-31T21:11:00Z">
              <w:r w:rsidRPr="00C87411">
                <w:t>Disagree</w:t>
              </w:r>
            </w:ins>
          </w:p>
        </w:tc>
        <w:tc>
          <w:tcPr>
            <w:tcW w:w="0" w:type="dxa"/>
          </w:tcPr>
          <w:p w14:paraId="615A7EF9" w14:textId="0152DAB8"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379" w:author="Sarah Warren" w:date="2022-01-31T21:06:00Z"/>
              </w:rPr>
            </w:pPr>
            <w:ins w:id="380" w:author="Sarah Warren" w:date="2022-01-31T21:11:00Z">
              <w:r w:rsidRPr="00C87411">
                <w:t>Strongly Disagree</w:t>
              </w:r>
            </w:ins>
          </w:p>
        </w:tc>
      </w:tr>
      <w:tr w:rsidR="00C715B2" w:rsidRPr="000E222A" w14:paraId="3C341A02" w14:textId="77777777" w:rsidTr="00013F99">
        <w:trPr>
          <w:ins w:id="381" w:author="Sarah Warren" w:date="2022-01-31T20:18:00Z"/>
        </w:trPr>
        <w:tc>
          <w:tcPr>
            <w:cnfStyle w:val="001000000000" w:firstRow="0" w:lastRow="0" w:firstColumn="1" w:lastColumn="0" w:oddVBand="0" w:evenVBand="0" w:oddHBand="0" w:evenHBand="0" w:firstRowFirstColumn="0" w:firstRowLastColumn="0" w:lastRowFirstColumn="0" w:lastRowLastColumn="0"/>
            <w:tcW w:w="0" w:type="dxa"/>
          </w:tcPr>
          <w:p w14:paraId="40F3509A" w14:textId="2679D888" w:rsidR="00013F99" w:rsidRPr="00E4366E" w:rsidRDefault="00013F99" w:rsidP="00432560">
            <w:pPr>
              <w:rPr>
                <w:ins w:id="382" w:author="Sarah Warren" w:date="2022-01-31T20:18:00Z"/>
              </w:rPr>
            </w:pPr>
            <w:ins w:id="383" w:author="Sarah Warren" w:date="2022-01-31T21:14:00Z">
              <w:r w:rsidRPr="00E4366E">
                <w:t>GOV2</w:t>
              </w:r>
            </w:ins>
          </w:p>
        </w:tc>
        <w:tc>
          <w:tcPr>
            <w:tcW w:w="0" w:type="dxa"/>
          </w:tcPr>
          <w:p w14:paraId="65FF86F8" w14:textId="3463EC38" w:rsidR="00013F99" w:rsidRPr="00432560" w:rsidRDefault="00013F99" w:rsidP="00432560">
            <w:pPr>
              <w:cnfStyle w:val="000000000000" w:firstRow="0" w:lastRow="0" w:firstColumn="0" w:lastColumn="0" w:oddVBand="0" w:evenVBand="0" w:oddHBand="0" w:evenHBand="0" w:firstRowFirstColumn="0" w:firstRowLastColumn="0" w:lastRowFirstColumn="0" w:lastRowLastColumn="0"/>
              <w:rPr>
                <w:ins w:id="384" w:author="Sarah Warren" w:date="2022-01-31T21:13:00Z"/>
              </w:rPr>
            </w:pPr>
            <w:ins w:id="385" w:author="Sarah Warren" w:date="2022-01-31T21:13:00Z">
              <w:r w:rsidRPr="00432560">
                <w:t>Government is not responsive to the needs of people.</w:t>
              </w:r>
            </w:ins>
          </w:p>
        </w:tc>
        <w:tc>
          <w:tcPr>
            <w:tcW w:w="0" w:type="dxa"/>
          </w:tcPr>
          <w:p w14:paraId="34FED432" w14:textId="624757C8"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386" w:author="Sarah Warren" w:date="2022-01-31T21:13:00Z"/>
              </w:rPr>
            </w:pPr>
          </w:p>
        </w:tc>
        <w:tc>
          <w:tcPr>
            <w:tcW w:w="0" w:type="dxa"/>
          </w:tcPr>
          <w:p w14:paraId="5167FB3C" w14:textId="7CD29082"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387" w:author="Sarah Warren" w:date="2022-01-31T20:18:00Z"/>
              </w:rPr>
            </w:pPr>
            <w:ins w:id="388" w:author="Sarah Warren" w:date="2022-01-31T20:22:00Z">
              <w:r w:rsidRPr="000E222A">
                <w:t>Strongly Agree</w:t>
              </w:r>
            </w:ins>
          </w:p>
        </w:tc>
        <w:tc>
          <w:tcPr>
            <w:tcW w:w="0" w:type="dxa"/>
          </w:tcPr>
          <w:p w14:paraId="1D1E1E17" w14:textId="41967130"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389" w:author="Sarah Warren" w:date="2022-01-31T20:18:00Z"/>
              </w:rPr>
            </w:pPr>
            <w:ins w:id="390" w:author="Sarah Warren" w:date="2022-01-31T20:22:00Z">
              <w:r w:rsidRPr="000E222A">
                <w:t>Agree</w:t>
              </w:r>
            </w:ins>
          </w:p>
        </w:tc>
        <w:tc>
          <w:tcPr>
            <w:tcW w:w="0" w:type="dxa"/>
          </w:tcPr>
          <w:p w14:paraId="27752469" w14:textId="43812431"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391" w:author="Sarah Warren" w:date="2022-01-31T20:18:00Z"/>
              </w:rPr>
            </w:pPr>
            <w:ins w:id="392" w:author="Sarah Warren" w:date="2022-01-31T20:22:00Z">
              <w:r w:rsidRPr="000E222A">
                <w:t>Somewhat Agree</w:t>
              </w:r>
            </w:ins>
          </w:p>
        </w:tc>
        <w:tc>
          <w:tcPr>
            <w:tcW w:w="0" w:type="dxa"/>
          </w:tcPr>
          <w:p w14:paraId="0199C441" w14:textId="22D1CC3D"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393" w:author="Sarah Warren" w:date="2022-01-31T20:18:00Z"/>
              </w:rPr>
            </w:pPr>
            <w:ins w:id="394" w:author="Sarah Warren" w:date="2022-01-31T20:22:00Z">
              <w:r w:rsidRPr="000E222A">
                <w:t>Somewhat Disagree</w:t>
              </w:r>
            </w:ins>
          </w:p>
        </w:tc>
        <w:tc>
          <w:tcPr>
            <w:tcW w:w="0" w:type="dxa"/>
          </w:tcPr>
          <w:p w14:paraId="030AA146" w14:textId="6594FD3A"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395" w:author="Sarah Warren" w:date="2022-01-31T20:18:00Z"/>
              </w:rPr>
            </w:pPr>
            <w:ins w:id="396" w:author="Sarah Warren" w:date="2022-01-31T20:22:00Z">
              <w:r w:rsidRPr="000E222A">
                <w:t>Disagree</w:t>
              </w:r>
            </w:ins>
          </w:p>
        </w:tc>
        <w:tc>
          <w:tcPr>
            <w:tcW w:w="0" w:type="dxa"/>
          </w:tcPr>
          <w:p w14:paraId="49D99BA0" w14:textId="1FC37556"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397" w:author="Sarah Warren" w:date="2022-01-31T20:18:00Z"/>
              </w:rPr>
            </w:pPr>
            <w:ins w:id="398" w:author="Sarah Warren" w:date="2022-01-31T20:22:00Z">
              <w:r w:rsidRPr="000E222A">
                <w:t>Strongly Disagree</w:t>
              </w:r>
            </w:ins>
          </w:p>
        </w:tc>
      </w:tr>
      <w:tr w:rsidR="00C715B2" w:rsidRPr="000E222A" w14:paraId="1F789BD8" w14:textId="77777777" w:rsidTr="00013F99">
        <w:trPr>
          <w:cnfStyle w:val="000000100000" w:firstRow="0" w:lastRow="0" w:firstColumn="0" w:lastColumn="0" w:oddVBand="0" w:evenVBand="0" w:oddHBand="1" w:evenHBand="0" w:firstRowFirstColumn="0" w:firstRowLastColumn="0" w:lastRowFirstColumn="0" w:lastRowLastColumn="0"/>
          <w:ins w:id="399" w:author="Sarah Warren" w:date="2022-01-31T20:18:00Z"/>
        </w:trPr>
        <w:tc>
          <w:tcPr>
            <w:cnfStyle w:val="001000000000" w:firstRow="0" w:lastRow="0" w:firstColumn="1" w:lastColumn="0" w:oddVBand="0" w:evenVBand="0" w:oddHBand="0" w:evenHBand="0" w:firstRowFirstColumn="0" w:firstRowLastColumn="0" w:lastRowFirstColumn="0" w:lastRowLastColumn="0"/>
            <w:tcW w:w="0" w:type="dxa"/>
          </w:tcPr>
          <w:p w14:paraId="35D697E4" w14:textId="514ECD90" w:rsidR="00013F99" w:rsidRPr="00E4366E" w:rsidRDefault="00013F99" w:rsidP="00432560">
            <w:pPr>
              <w:rPr>
                <w:ins w:id="400" w:author="Sarah Warren" w:date="2022-01-31T20:18:00Z"/>
              </w:rPr>
            </w:pPr>
            <w:ins w:id="401" w:author="Sarah Warren" w:date="2022-01-31T21:14:00Z">
              <w:r w:rsidRPr="00E4366E">
                <w:t>SE1</w:t>
              </w:r>
            </w:ins>
          </w:p>
        </w:tc>
        <w:tc>
          <w:tcPr>
            <w:tcW w:w="0" w:type="dxa"/>
          </w:tcPr>
          <w:p w14:paraId="217DEB6B" w14:textId="7869F828" w:rsidR="00013F99" w:rsidRPr="00432560" w:rsidRDefault="00013F99" w:rsidP="00432560">
            <w:pPr>
              <w:cnfStyle w:val="000000100000" w:firstRow="0" w:lastRow="0" w:firstColumn="0" w:lastColumn="0" w:oddVBand="0" w:evenVBand="0" w:oddHBand="1" w:evenHBand="0" w:firstRowFirstColumn="0" w:firstRowLastColumn="0" w:lastRowFirstColumn="0" w:lastRowLastColumn="0"/>
              <w:rPr>
                <w:ins w:id="402" w:author="Sarah Warren" w:date="2022-01-31T21:13:00Z"/>
              </w:rPr>
            </w:pPr>
            <w:ins w:id="403" w:author="Sarah Warren" w:date="2022-01-31T21:13:00Z">
              <w:r w:rsidRPr="00432560">
                <w:t>I can solve most problems if I invest enough effort.</w:t>
              </w:r>
            </w:ins>
          </w:p>
        </w:tc>
        <w:tc>
          <w:tcPr>
            <w:tcW w:w="0" w:type="dxa"/>
          </w:tcPr>
          <w:p w14:paraId="6152E172" w14:textId="16E9C6D7"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404" w:author="Sarah Warren" w:date="2022-01-31T21:13:00Z"/>
              </w:rPr>
            </w:pPr>
          </w:p>
        </w:tc>
        <w:tc>
          <w:tcPr>
            <w:tcW w:w="0" w:type="dxa"/>
          </w:tcPr>
          <w:p w14:paraId="048DE584" w14:textId="2F1F5D81"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405" w:author="Sarah Warren" w:date="2022-01-31T20:18:00Z"/>
              </w:rPr>
            </w:pPr>
            <w:ins w:id="406" w:author="Sarah Warren" w:date="2022-01-31T20:22:00Z">
              <w:r w:rsidRPr="000E222A">
                <w:t>Strongly Agree</w:t>
              </w:r>
            </w:ins>
          </w:p>
        </w:tc>
        <w:tc>
          <w:tcPr>
            <w:tcW w:w="0" w:type="dxa"/>
          </w:tcPr>
          <w:p w14:paraId="52AAAAB4" w14:textId="71AF9132"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407" w:author="Sarah Warren" w:date="2022-01-31T20:18:00Z"/>
              </w:rPr>
            </w:pPr>
            <w:ins w:id="408" w:author="Sarah Warren" w:date="2022-01-31T20:22:00Z">
              <w:r w:rsidRPr="000E222A">
                <w:t>Agree</w:t>
              </w:r>
            </w:ins>
          </w:p>
        </w:tc>
        <w:tc>
          <w:tcPr>
            <w:tcW w:w="0" w:type="dxa"/>
          </w:tcPr>
          <w:p w14:paraId="7863AC9B" w14:textId="7762158F"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409" w:author="Sarah Warren" w:date="2022-01-31T20:18:00Z"/>
              </w:rPr>
            </w:pPr>
            <w:ins w:id="410" w:author="Sarah Warren" w:date="2022-01-31T20:22:00Z">
              <w:r w:rsidRPr="000E222A">
                <w:t>Somewhat Agree</w:t>
              </w:r>
            </w:ins>
          </w:p>
        </w:tc>
        <w:tc>
          <w:tcPr>
            <w:tcW w:w="0" w:type="dxa"/>
          </w:tcPr>
          <w:p w14:paraId="4507553C" w14:textId="6304A192"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411" w:author="Sarah Warren" w:date="2022-01-31T20:18:00Z"/>
              </w:rPr>
            </w:pPr>
            <w:ins w:id="412" w:author="Sarah Warren" w:date="2022-01-31T20:22:00Z">
              <w:r w:rsidRPr="000E222A">
                <w:t>Somewhat Disagree</w:t>
              </w:r>
            </w:ins>
          </w:p>
        </w:tc>
        <w:tc>
          <w:tcPr>
            <w:tcW w:w="0" w:type="dxa"/>
          </w:tcPr>
          <w:p w14:paraId="455DBCC2" w14:textId="43B7394D"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413" w:author="Sarah Warren" w:date="2022-01-31T20:18:00Z"/>
              </w:rPr>
            </w:pPr>
            <w:ins w:id="414" w:author="Sarah Warren" w:date="2022-01-31T20:22:00Z">
              <w:r w:rsidRPr="000E222A">
                <w:t>Disagree</w:t>
              </w:r>
            </w:ins>
          </w:p>
        </w:tc>
        <w:tc>
          <w:tcPr>
            <w:tcW w:w="0" w:type="dxa"/>
          </w:tcPr>
          <w:p w14:paraId="381F2FC6" w14:textId="671E21F3"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415" w:author="Sarah Warren" w:date="2022-01-31T20:18:00Z"/>
              </w:rPr>
            </w:pPr>
            <w:ins w:id="416" w:author="Sarah Warren" w:date="2022-01-31T20:22:00Z">
              <w:r w:rsidRPr="000E222A">
                <w:t>Strongly Disagree</w:t>
              </w:r>
            </w:ins>
          </w:p>
        </w:tc>
      </w:tr>
      <w:tr w:rsidR="00C715B2" w:rsidRPr="000E222A" w14:paraId="5C4A24AB" w14:textId="77777777" w:rsidTr="00013F99">
        <w:trPr>
          <w:ins w:id="417" w:author="Sarah Warren" w:date="2022-01-31T20:18:00Z"/>
        </w:trPr>
        <w:tc>
          <w:tcPr>
            <w:cnfStyle w:val="001000000000" w:firstRow="0" w:lastRow="0" w:firstColumn="1" w:lastColumn="0" w:oddVBand="0" w:evenVBand="0" w:oddHBand="0" w:evenHBand="0" w:firstRowFirstColumn="0" w:firstRowLastColumn="0" w:lastRowFirstColumn="0" w:lastRowLastColumn="0"/>
            <w:tcW w:w="0" w:type="dxa"/>
          </w:tcPr>
          <w:p w14:paraId="70FF69EF" w14:textId="346316A0" w:rsidR="00013F99" w:rsidRPr="00E4366E" w:rsidRDefault="00013F99" w:rsidP="00432560">
            <w:pPr>
              <w:rPr>
                <w:ins w:id="418" w:author="Sarah Warren" w:date="2022-01-31T20:18:00Z"/>
              </w:rPr>
            </w:pPr>
            <w:ins w:id="419" w:author="Sarah Warren" w:date="2022-01-31T21:14:00Z">
              <w:r w:rsidRPr="00E4366E">
                <w:t>SE2</w:t>
              </w:r>
            </w:ins>
          </w:p>
        </w:tc>
        <w:tc>
          <w:tcPr>
            <w:tcW w:w="0" w:type="dxa"/>
          </w:tcPr>
          <w:p w14:paraId="4FE8D5D7" w14:textId="1462123E" w:rsidR="00013F99" w:rsidRPr="00432560" w:rsidRDefault="00013F99" w:rsidP="00432560">
            <w:pPr>
              <w:cnfStyle w:val="000000000000" w:firstRow="0" w:lastRow="0" w:firstColumn="0" w:lastColumn="0" w:oddVBand="0" w:evenVBand="0" w:oddHBand="0" w:evenHBand="0" w:firstRowFirstColumn="0" w:firstRowLastColumn="0" w:lastRowFirstColumn="0" w:lastRowLastColumn="0"/>
              <w:rPr>
                <w:ins w:id="420" w:author="Sarah Warren" w:date="2022-01-31T21:13:00Z"/>
              </w:rPr>
            </w:pPr>
            <w:ins w:id="421" w:author="Sarah Warren" w:date="2022-01-31T21:13:00Z">
              <w:r w:rsidRPr="00432560">
                <w:t>If someone opposes me, I can usually find the ways and means to get what I want.</w:t>
              </w:r>
            </w:ins>
          </w:p>
        </w:tc>
        <w:tc>
          <w:tcPr>
            <w:tcW w:w="0" w:type="dxa"/>
          </w:tcPr>
          <w:p w14:paraId="647413AC" w14:textId="76BD1C05"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422" w:author="Sarah Warren" w:date="2022-01-31T21:13:00Z"/>
              </w:rPr>
            </w:pPr>
          </w:p>
        </w:tc>
        <w:tc>
          <w:tcPr>
            <w:tcW w:w="0" w:type="dxa"/>
          </w:tcPr>
          <w:p w14:paraId="118FE612" w14:textId="439FCC79"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423" w:author="Sarah Warren" w:date="2022-01-31T20:18:00Z"/>
              </w:rPr>
            </w:pPr>
            <w:ins w:id="424" w:author="Sarah Warren" w:date="2022-01-31T20:22:00Z">
              <w:r w:rsidRPr="000E222A">
                <w:t>Strongly Agree</w:t>
              </w:r>
            </w:ins>
          </w:p>
        </w:tc>
        <w:tc>
          <w:tcPr>
            <w:tcW w:w="0" w:type="dxa"/>
          </w:tcPr>
          <w:p w14:paraId="5879F7E9" w14:textId="7DE00766"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425" w:author="Sarah Warren" w:date="2022-01-31T20:18:00Z"/>
              </w:rPr>
            </w:pPr>
            <w:ins w:id="426" w:author="Sarah Warren" w:date="2022-01-31T20:22:00Z">
              <w:r w:rsidRPr="000E222A">
                <w:t>Agree</w:t>
              </w:r>
            </w:ins>
          </w:p>
        </w:tc>
        <w:tc>
          <w:tcPr>
            <w:tcW w:w="0" w:type="dxa"/>
          </w:tcPr>
          <w:p w14:paraId="5A288866" w14:textId="1688CF17"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427" w:author="Sarah Warren" w:date="2022-01-31T20:18:00Z"/>
              </w:rPr>
            </w:pPr>
            <w:ins w:id="428" w:author="Sarah Warren" w:date="2022-01-31T20:22:00Z">
              <w:r w:rsidRPr="000E222A">
                <w:t>Somewhat Agree</w:t>
              </w:r>
            </w:ins>
          </w:p>
        </w:tc>
        <w:tc>
          <w:tcPr>
            <w:tcW w:w="0" w:type="dxa"/>
          </w:tcPr>
          <w:p w14:paraId="51FE6A39" w14:textId="7A4123FA"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429" w:author="Sarah Warren" w:date="2022-01-31T20:18:00Z"/>
              </w:rPr>
            </w:pPr>
            <w:ins w:id="430" w:author="Sarah Warren" w:date="2022-01-31T20:22:00Z">
              <w:r w:rsidRPr="000E222A">
                <w:t>Somewhat Disagree</w:t>
              </w:r>
            </w:ins>
          </w:p>
        </w:tc>
        <w:tc>
          <w:tcPr>
            <w:tcW w:w="0" w:type="dxa"/>
          </w:tcPr>
          <w:p w14:paraId="283DE127" w14:textId="300E26AE"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431" w:author="Sarah Warren" w:date="2022-01-31T20:18:00Z"/>
              </w:rPr>
            </w:pPr>
            <w:ins w:id="432" w:author="Sarah Warren" w:date="2022-01-31T20:22:00Z">
              <w:r w:rsidRPr="000E222A">
                <w:t>Disagree</w:t>
              </w:r>
            </w:ins>
          </w:p>
        </w:tc>
        <w:tc>
          <w:tcPr>
            <w:tcW w:w="0" w:type="dxa"/>
          </w:tcPr>
          <w:p w14:paraId="68F363D7" w14:textId="29EEBA9A"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433" w:author="Sarah Warren" w:date="2022-01-31T20:18:00Z"/>
              </w:rPr>
            </w:pPr>
            <w:ins w:id="434" w:author="Sarah Warren" w:date="2022-01-31T20:22:00Z">
              <w:r w:rsidRPr="000E222A">
                <w:t>Strongly Disagree</w:t>
              </w:r>
            </w:ins>
          </w:p>
        </w:tc>
      </w:tr>
      <w:tr w:rsidR="00C715B2" w:rsidRPr="000E222A" w14:paraId="07C8C21D" w14:textId="77777777" w:rsidTr="00013F99">
        <w:trPr>
          <w:cnfStyle w:val="000000100000" w:firstRow="0" w:lastRow="0" w:firstColumn="0" w:lastColumn="0" w:oddVBand="0" w:evenVBand="0" w:oddHBand="1" w:evenHBand="0" w:firstRowFirstColumn="0" w:firstRowLastColumn="0" w:lastRowFirstColumn="0" w:lastRowLastColumn="0"/>
          <w:ins w:id="435" w:author="Sarah Warren" w:date="2022-01-31T20:18:00Z"/>
        </w:trPr>
        <w:tc>
          <w:tcPr>
            <w:cnfStyle w:val="001000000000" w:firstRow="0" w:lastRow="0" w:firstColumn="1" w:lastColumn="0" w:oddVBand="0" w:evenVBand="0" w:oddHBand="0" w:evenHBand="0" w:firstRowFirstColumn="0" w:firstRowLastColumn="0" w:lastRowFirstColumn="0" w:lastRowLastColumn="0"/>
            <w:tcW w:w="0" w:type="dxa"/>
          </w:tcPr>
          <w:p w14:paraId="236D8DBD" w14:textId="79382362" w:rsidR="00013F99" w:rsidRPr="00E4366E" w:rsidRDefault="00013F99" w:rsidP="00432560">
            <w:pPr>
              <w:rPr>
                <w:ins w:id="436" w:author="Sarah Warren" w:date="2022-01-31T20:18:00Z"/>
              </w:rPr>
            </w:pPr>
            <w:ins w:id="437" w:author="Sarah Warren" w:date="2022-01-31T21:14:00Z">
              <w:r w:rsidRPr="00E4366E">
                <w:t>SE3</w:t>
              </w:r>
            </w:ins>
          </w:p>
        </w:tc>
        <w:tc>
          <w:tcPr>
            <w:tcW w:w="0" w:type="dxa"/>
          </w:tcPr>
          <w:p w14:paraId="3948FE09" w14:textId="116283CE" w:rsidR="00013F99" w:rsidRPr="00432560" w:rsidRDefault="00013F99" w:rsidP="00432560">
            <w:pPr>
              <w:cnfStyle w:val="000000100000" w:firstRow="0" w:lastRow="0" w:firstColumn="0" w:lastColumn="0" w:oddVBand="0" w:evenVBand="0" w:oddHBand="1" w:evenHBand="0" w:firstRowFirstColumn="0" w:firstRowLastColumn="0" w:lastRowFirstColumn="0" w:lastRowLastColumn="0"/>
              <w:rPr>
                <w:ins w:id="438" w:author="Sarah Warren" w:date="2022-01-31T21:13:00Z"/>
              </w:rPr>
            </w:pPr>
            <w:ins w:id="439" w:author="Sarah Warren" w:date="2022-01-31T21:13:00Z">
              <w:r w:rsidRPr="00432560">
                <w:t>It is easy for me to stick to my aims and accomplish my goals.</w:t>
              </w:r>
            </w:ins>
          </w:p>
        </w:tc>
        <w:tc>
          <w:tcPr>
            <w:tcW w:w="0" w:type="dxa"/>
          </w:tcPr>
          <w:p w14:paraId="76A0180E" w14:textId="326073D8"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440" w:author="Sarah Warren" w:date="2022-01-31T21:13:00Z"/>
              </w:rPr>
            </w:pPr>
          </w:p>
        </w:tc>
        <w:tc>
          <w:tcPr>
            <w:tcW w:w="0" w:type="dxa"/>
          </w:tcPr>
          <w:p w14:paraId="3CE3486D" w14:textId="5423A5E5"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441" w:author="Sarah Warren" w:date="2022-01-31T20:18:00Z"/>
              </w:rPr>
            </w:pPr>
            <w:ins w:id="442" w:author="Sarah Warren" w:date="2022-01-31T20:22:00Z">
              <w:r w:rsidRPr="000E222A">
                <w:t>Strongly Agree</w:t>
              </w:r>
            </w:ins>
          </w:p>
        </w:tc>
        <w:tc>
          <w:tcPr>
            <w:tcW w:w="0" w:type="dxa"/>
          </w:tcPr>
          <w:p w14:paraId="765E6359" w14:textId="63625B96"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443" w:author="Sarah Warren" w:date="2022-01-31T20:18:00Z"/>
              </w:rPr>
            </w:pPr>
            <w:ins w:id="444" w:author="Sarah Warren" w:date="2022-01-31T20:22:00Z">
              <w:r w:rsidRPr="000E222A">
                <w:t>Agree</w:t>
              </w:r>
            </w:ins>
          </w:p>
        </w:tc>
        <w:tc>
          <w:tcPr>
            <w:tcW w:w="0" w:type="dxa"/>
          </w:tcPr>
          <w:p w14:paraId="1E1640CD" w14:textId="4F607AEF"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445" w:author="Sarah Warren" w:date="2022-01-31T20:18:00Z"/>
              </w:rPr>
            </w:pPr>
            <w:ins w:id="446" w:author="Sarah Warren" w:date="2022-01-31T20:22:00Z">
              <w:r w:rsidRPr="000E222A">
                <w:t>Somewhat Agree</w:t>
              </w:r>
            </w:ins>
          </w:p>
        </w:tc>
        <w:tc>
          <w:tcPr>
            <w:tcW w:w="0" w:type="dxa"/>
          </w:tcPr>
          <w:p w14:paraId="380D20E6" w14:textId="47E7972C"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447" w:author="Sarah Warren" w:date="2022-01-31T20:18:00Z"/>
              </w:rPr>
            </w:pPr>
            <w:ins w:id="448" w:author="Sarah Warren" w:date="2022-01-31T20:22:00Z">
              <w:r w:rsidRPr="000E222A">
                <w:t>Somewhat Disagree</w:t>
              </w:r>
            </w:ins>
          </w:p>
        </w:tc>
        <w:tc>
          <w:tcPr>
            <w:tcW w:w="0" w:type="dxa"/>
          </w:tcPr>
          <w:p w14:paraId="6AB3EEB2" w14:textId="1A9F4422"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449" w:author="Sarah Warren" w:date="2022-01-31T20:18:00Z"/>
              </w:rPr>
            </w:pPr>
            <w:ins w:id="450" w:author="Sarah Warren" w:date="2022-01-31T20:22:00Z">
              <w:r w:rsidRPr="000E222A">
                <w:t>Disagree</w:t>
              </w:r>
            </w:ins>
          </w:p>
        </w:tc>
        <w:tc>
          <w:tcPr>
            <w:tcW w:w="0" w:type="dxa"/>
          </w:tcPr>
          <w:p w14:paraId="13D90606" w14:textId="6B059B53" w:rsidR="00013F99" w:rsidRPr="000E222A" w:rsidRDefault="00013F99" w:rsidP="00432560">
            <w:pPr>
              <w:cnfStyle w:val="000000100000" w:firstRow="0" w:lastRow="0" w:firstColumn="0" w:lastColumn="0" w:oddVBand="0" w:evenVBand="0" w:oddHBand="1" w:evenHBand="0" w:firstRowFirstColumn="0" w:firstRowLastColumn="0" w:lastRowFirstColumn="0" w:lastRowLastColumn="0"/>
              <w:rPr>
                <w:ins w:id="451" w:author="Sarah Warren" w:date="2022-01-31T20:18:00Z"/>
              </w:rPr>
            </w:pPr>
            <w:ins w:id="452" w:author="Sarah Warren" w:date="2022-01-31T20:22:00Z">
              <w:r w:rsidRPr="000E222A">
                <w:t>Strongly Disagree</w:t>
              </w:r>
            </w:ins>
          </w:p>
        </w:tc>
      </w:tr>
      <w:tr w:rsidR="00C715B2" w:rsidRPr="000E222A" w14:paraId="7CA8E090" w14:textId="77777777" w:rsidTr="00013F99">
        <w:trPr>
          <w:ins w:id="453" w:author="Sarah Warren" w:date="2022-01-31T20:18:00Z"/>
        </w:trPr>
        <w:tc>
          <w:tcPr>
            <w:cnfStyle w:val="001000000000" w:firstRow="0" w:lastRow="0" w:firstColumn="1" w:lastColumn="0" w:oddVBand="0" w:evenVBand="0" w:oddHBand="0" w:evenHBand="0" w:firstRowFirstColumn="0" w:firstRowLastColumn="0" w:lastRowFirstColumn="0" w:lastRowLastColumn="0"/>
            <w:tcW w:w="0" w:type="dxa"/>
          </w:tcPr>
          <w:p w14:paraId="3BCB9346" w14:textId="0DC10068" w:rsidR="00013F99" w:rsidRPr="00E4366E" w:rsidRDefault="00013F99" w:rsidP="00432560">
            <w:pPr>
              <w:rPr>
                <w:ins w:id="454" w:author="Sarah Warren" w:date="2022-01-31T20:18:00Z"/>
              </w:rPr>
            </w:pPr>
            <w:ins w:id="455" w:author="Sarah Warren" w:date="2022-01-31T21:14:00Z">
              <w:r w:rsidRPr="00E4366E">
                <w:t>SE4</w:t>
              </w:r>
            </w:ins>
          </w:p>
        </w:tc>
        <w:tc>
          <w:tcPr>
            <w:tcW w:w="0" w:type="dxa"/>
          </w:tcPr>
          <w:p w14:paraId="68E64CC2" w14:textId="0B6740EB" w:rsidR="00013F99" w:rsidRPr="00432560" w:rsidRDefault="00013F99" w:rsidP="00432560">
            <w:pPr>
              <w:cnfStyle w:val="000000000000" w:firstRow="0" w:lastRow="0" w:firstColumn="0" w:lastColumn="0" w:oddVBand="0" w:evenVBand="0" w:oddHBand="0" w:evenHBand="0" w:firstRowFirstColumn="0" w:firstRowLastColumn="0" w:lastRowFirstColumn="0" w:lastRowLastColumn="0"/>
              <w:rPr>
                <w:ins w:id="456" w:author="Sarah Warren" w:date="2022-01-31T21:13:00Z"/>
              </w:rPr>
            </w:pPr>
            <w:ins w:id="457" w:author="Sarah Warren" w:date="2022-01-31T21:13:00Z">
              <w:r w:rsidRPr="00432560">
                <w:t>Thanks to my resourcefulness, I know how to handle unforeseen situations.</w:t>
              </w:r>
            </w:ins>
          </w:p>
        </w:tc>
        <w:tc>
          <w:tcPr>
            <w:tcW w:w="0" w:type="dxa"/>
          </w:tcPr>
          <w:p w14:paraId="6BA08B06" w14:textId="40466D92"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458" w:author="Sarah Warren" w:date="2022-01-31T21:13:00Z"/>
              </w:rPr>
            </w:pPr>
          </w:p>
        </w:tc>
        <w:tc>
          <w:tcPr>
            <w:tcW w:w="0" w:type="dxa"/>
          </w:tcPr>
          <w:p w14:paraId="0BDDBBE0" w14:textId="76C7D76E"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459" w:author="Sarah Warren" w:date="2022-01-31T20:18:00Z"/>
              </w:rPr>
            </w:pPr>
            <w:ins w:id="460" w:author="Sarah Warren" w:date="2022-01-31T20:22:00Z">
              <w:r w:rsidRPr="000E222A">
                <w:t>Strongly Agree</w:t>
              </w:r>
            </w:ins>
          </w:p>
        </w:tc>
        <w:tc>
          <w:tcPr>
            <w:tcW w:w="0" w:type="dxa"/>
          </w:tcPr>
          <w:p w14:paraId="547D32E0" w14:textId="69BD1400"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461" w:author="Sarah Warren" w:date="2022-01-31T20:18:00Z"/>
              </w:rPr>
            </w:pPr>
            <w:ins w:id="462" w:author="Sarah Warren" w:date="2022-01-31T20:22:00Z">
              <w:r w:rsidRPr="000E222A">
                <w:t>Agree</w:t>
              </w:r>
            </w:ins>
          </w:p>
        </w:tc>
        <w:tc>
          <w:tcPr>
            <w:tcW w:w="0" w:type="dxa"/>
          </w:tcPr>
          <w:p w14:paraId="6215A58C" w14:textId="15B53F8F"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463" w:author="Sarah Warren" w:date="2022-01-31T20:18:00Z"/>
              </w:rPr>
            </w:pPr>
            <w:ins w:id="464" w:author="Sarah Warren" w:date="2022-01-31T20:22:00Z">
              <w:r w:rsidRPr="000E222A">
                <w:t>Somewhat Agree</w:t>
              </w:r>
            </w:ins>
          </w:p>
        </w:tc>
        <w:tc>
          <w:tcPr>
            <w:tcW w:w="0" w:type="dxa"/>
          </w:tcPr>
          <w:p w14:paraId="16EF7C3A" w14:textId="663FD87B"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465" w:author="Sarah Warren" w:date="2022-01-31T20:18:00Z"/>
              </w:rPr>
            </w:pPr>
            <w:ins w:id="466" w:author="Sarah Warren" w:date="2022-01-31T20:22:00Z">
              <w:r w:rsidRPr="000E222A">
                <w:t>Somewhat Disagree</w:t>
              </w:r>
            </w:ins>
          </w:p>
        </w:tc>
        <w:tc>
          <w:tcPr>
            <w:tcW w:w="0" w:type="dxa"/>
          </w:tcPr>
          <w:p w14:paraId="7C7D69F3" w14:textId="3A60C40B"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467" w:author="Sarah Warren" w:date="2022-01-31T20:18:00Z"/>
              </w:rPr>
            </w:pPr>
            <w:ins w:id="468" w:author="Sarah Warren" w:date="2022-01-31T20:22:00Z">
              <w:r w:rsidRPr="000E222A">
                <w:t>Disagree</w:t>
              </w:r>
            </w:ins>
          </w:p>
        </w:tc>
        <w:tc>
          <w:tcPr>
            <w:tcW w:w="0" w:type="dxa"/>
          </w:tcPr>
          <w:p w14:paraId="725687E9" w14:textId="2D4DC046" w:rsidR="00013F99" w:rsidRPr="000E222A" w:rsidRDefault="00013F99" w:rsidP="00432560">
            <w:pPr>
              <w:cnfStyle w:val="000000000000" w:firstRow="0" w:lastRow="0" w:firstColumn="0" w:lastColumn="0" w:oddVBand="0" w:evenVBand="0" w:oddHBand="0" w:evenHBand="0" w:firstRowFirstColumn="0" w:firstRowLastColumn="0" w:lastRowFirstColumn="0" w:lastRowLastColumn="0"/>
              <w:rPr>
                <w:ins w:id="469" w:author="Sarah Warren" w:date="2022-01-31T20:18:00Z"/>
              </w:rPr>
            </w:pPr>
            <w:ins w:id="470" w:author="Sarah Warren" w:date="2022-01-31T20:22:00Z">
              <w:r w:rsidRPr="000E222A">
                <w:t>Strongly Disagree</w:t>
              </w:r>
            </w:ins>
          </w:p>
        </w:tc>
      </w:tr>
    </w:tbl>
    <w:p w14:paraId="0000004B" w14:textId="38B00816" w:rsidR="009709DB" w:rsidDel="00650ED8" w:rsidRDefault="00923290">
      <w:pPr>
        <w:rPr>
          <w:del w:id="471" w:author="Sarah Warren" w:date="2022-01-31T20:18:00Z"/>
        </w:rPr>
      </w:pPr>
      <w:del w:id="472" w:author="Sarah Warren" w:date="2022-01-31T20:18:00Z">
        <w:r w:rsidDel="00650ED8">
          <w:delText>People like me don’t have much of a say in what the government does</w:delText>
        </w:r>
        <w:r w:rsidR="00666487" w:rsidDel="00650ED8">
          <w:delText>.</w:delText>
        </w:r>
      </w:del>
    </w:p>
    <w:p w14:paraId="0000004C" w14:textId="0A8EA79F" w:rsidR="009709DB" w:rsidDel="00650ED8" w:rsidRDefault="00923290">
      <w:pPr>
        <w:rPr>
          <w:del w:id="473" w:author="Sarah Warren" w:date="2022-01-31T20:18:00Z"/>
        </w:rPr>
      </w:pPr>
      <w:del w:id="474" w:author="Sarah Warren" w:date="2022-01-31T20:18:00Z">
        <w:r w:rsidDel="00650ED8">
          <w:tab/>
          <w:delText>Strongly Agree</w:delText>
        </w:r>
      </w:del>
    </w:p>
    <w:p w14:paraId="0000004D" w14:textId="42C15106" w:rsidR="009709DB" w:rsidDel="00650ED8" w:rsidRDefault="00923290">
      <w:pPr>
        <w:rPr>
          <w:del w:id="475" w:author="Sarah Warren" w:date="2022-01-31T20:18:00Z"/>
        </w:rPr>
      </w:pPr>
      <w:del w:id="476" w:author="Sarah Warren" w:date="2022-01-31T20:18:00Z">
        <w:r w:rsidDel="00650ED8">
          <w:tab/>
          <w:delText>Agree</w:delText>
        </w:r>
      </w:del>
    </w:p>
    <w:p w14:paraId="0000004E" w14:textId="06768D91" w:rsidR="009709DB" w:rsidDel="00650ED8" w:rsidRDefault="00923290">
      <w:pPr>
        <w:rPr>
          <w:del w:id="477" w:author="Sarah Warren" w:date="2022-01-31T20:18:00Z"/>
        </w:rPr>
      </w:pPr>
      <w:del w:id="478" w:author="Sarah Warren" w:date="2022-01-31T20:18:00Z">
        <w:r w:rsidDel="00650ED8">
          <w:tab/>
          <w:delText>Somewhat Agree</w:delText>
        </w:r>
      </w:del>
    </w:p>
    <w:p w14:paraId="0000004F" w14:textId="49ED0BA8" w:rsidR="009709DB" w:rsidDel="00650ED8" w:rsidRDefault="00923290">
      <w:pPr>
        <w:rPr>
          <w:del w:id="479" w:author="Sarah Warren" w:date="2022-01-31T20:18:00Z"/>
        </w:rPr>
      </w:pPr>
      <w:del w:id="480" w:author="Sarah Warren" w:date="2022-01-31T20:18:00Z">
        <w:r w:rsidDel="00650ED8">
          <w:tab/>
          <w:delText>Neutral</w:delText>
        </w:r>
      </w:del>
    </w:p>
    <w:p w14:paraId="00000050" w14:textId="1EBDD5D8" w:rsidR="009709DB" w:rsidDel="00650ED8" w:rsidRDefault="00923290">
      <w:pPr>
        <w:rPr>
          <w:del w:id="481" w:author="Sarah Warren" w:date="2022-01-31T20:18:00Z"/>
        </w:rPr>
      </w:pPr>
      <w:del w:id="482" w:author="Sarah Warren" w:date="2022-01-31T20:18:00Z">
        <w:r w:rsidDel="00650ED8">
          <w:tab/>
          <w:delText>Somewhat Disagree</w:delText>
        </w:r>
      </w:del>
    </w:p>
    <w:p w14:paraId="00000051" w14:textId="7C5AECA5" w:rsidR="009709DB" w:rsidDel="00650ED8" w:rsidRDefault="00923290">
      <w:pPr>
        <w:rPr>
          <w:del w:id="483" w:author="Sarah Warren" w:date="2022-01-31T20:18:00Z"/>
        </w:rPr>
      </w:pPr>
      <w:del w:id="484" w:author="Sarah Warren" w:date="2022-01-31T20:18:00Z">
        <w:r w:rsidDel="00650ED8">
          <w:tab/>
          <w:delText>Disagree</w:delText>
        </w:r>
      </w:del>
    </w:p>
    <w:p w14:paraId="00000052" w14:textId="2B866E0F" w:rsidR="009709DB" w:rsidDel="00650ED8" w:rsidRDefault="00923290">
      <w:pPr>
        <w:rPr>
          <w:del w:id="485" w:author="Sarah Warren" w:date="2022-01-31T20:18:00Z"/>
        </w:rPr>
      </w:pPr>
      <w:del w:id="486" w:author="Sarah Warren" w:date="2022-01-31T20:18:00Z">
        <w:r w:rsidDel="00650ED8">
          <w:tab/>
          <w:delText>Strongly Disagree</w:delText>
        </w:r>
      </w:del>
    </w:p>
    <w:p w14:paraId="00000053" w14:textId="5F38FEA7" w:rsidR="009709DB" w:rsidDel="00650ED8" w:rsidRDefault="009709DB">
      <w:pPr>
        <w:rPr>
          <w:del w:id="487" w:author="Sarah Warren" w:date="2022-01-31T20:18:00Z"/>
        </w:rPr>
      </w:pPr>
    </w:p>
    <w:p w14:paraId="00000054" w14:textId="0E4032EF" w:rsidR="009709DB" w:rsidDel="00650ED8" w:rsidRDefault="00923290">
      <w:pPr>
        <w:rPr>
          <w:del w:id="488" w:author="Sarah Warren" w:date="2022-01-31T20:20:00Z"/>
        </w:rPr>
      </w:pPr>
      <w:del w:id="489" w:author="Sarah Warren" w:date="2022-01-31T20:20:00Z">
        <w:r w:rsidDel="00650ED8">
          <w:rPr>
            <w:b/>
          </w:rPr>
          <w:delText xml:space="preserve">Q. </w:delText>
        </w:r>
        <w:r w:rsidDel="00650ED8">
          <w:delText xml:space="preserve">How much do you agree with the following statement: </w:delText>
        </w:r>
      </w:del>
      <w:del w:id="490" w:author="Sarah Warren" w:date="2022-01-31T20:19:00Z">
        <w:r w:rsidDel="00650ED8">
          <w:delText>Government is not responsive to the needs of people.</w:delText>
        </w:r>
      </w:del>
    </w:p>
    <w:p w14:paraId="00000055" w14:textId="1433FF8B" w:rsidR="009709DB" w:rsidDel="00650ED8" w:rsidRDefault="00923290">
      <w:pPr>
        <w:rPr>
          <w:del w:id="491" w:author="Sarah Warren" w:date="2022-01-31T20:20:00Z"/>
        </w:rPr>
      </w:pPr>
      <w:del w:id="492" w:author="Sarah Warren" w:date="2022-01-31T20:20:00Z">
        <w:r w:rsidDel="00650ED8">
          <w:tab/>
          <w:delText>Strongly Agree</w:delText>
        </w:r>
      </w:del>
    </w:p>
    <w:p w14:paraId="00000056" w14:textId="7135A77D" w:rsidR="009709DB" w:rsidDel="00650ED8" w:rsidRDefault="00923290">
      <w:pPr>
        <w:rPr>
          <w:del w:id="493" w:author="Sarah Warren" w:date="2022-01-31T20:20:00Z"/>
        </w:rPr>
      </w:pPr>
      <w:del w:id="494" w:author="Sarah Warren" w:date="2022-01-31T20:20:00Z">
        <w:r w:rsidDel="00650ED8">
          <w:tab/>
          <w:delText>Agree</w:delText>
        </w:r>
      </w:del>
    </w:p>
    <w:p w14:paraId="00000057" w14:textId="42967544" w:rsidR="009709DB" w:rsidDel="00650ED8" w:rsidRDefault="00923290">
      <w:pPr>
        <w:rPr>
          <w:del w:id="495" w:author="Sarah Warren" w:date="2022-01-31T20:20:00Z"/>
        </w:rPr>
      </w:pPr>
      <w:del w:id="496" w:author="Sarah Warren" w:date="2022-01-31T20:20:00Z">
        <w:r w:rsidDel="00650ED8">
          <w:tab/>
          <w:delText>Somewhat Agree</w:delText>
        </w:r>
      </w:del>
    </w:p>
    <w:p w14:paraId="00000058" w14:textId="06A737DA" w:rsidR="009709DB" w:rsidDel="00650ED8" w:rsidRDefault="00923290">
      <w:pPr>
        <w:rPr>
          <w:del w:id="497" w:author="Sarah Warren" w:date="2022-01-31T20:20:00Z"/>
        </w:rPr>
      </w:pPr>
      <w:del w:id="498" w:author="Sarah Warren" w:date="2022-01-31T20:20:00Z">
        <w:r w:rsidDel="00650ED8">
          <w:tab/>
          <w:delText>Neutral</w:delText>
        </w:r>
      </w:del>
    </w:p>
    <w:p w14:paraId="00000059" w14:textId="6C0AD233" w:rsidR="009709DB" w:rsidDel="00650ED8" w:rsidRDefault="00923290">
      <w:pPr>
        <w:rPr>
          <w:del w:id="499" w:author="Sarah Warren" w:date="2022-01-31T20:20:00Z"/>
        </w:rPr>
      </w:pPr>
      <w:del w:id="500" w:author="Sarah Warren" w:date="2022-01-31T20:20:00Z">
        <w:r w:rsidDel="00650ED8">
          <w:tab/>
          <w:delText>Somewhat Disagree</w:delText>
        </w:r>
      </w:del>
    </w:p>
    <w:p w14:paraId="0000005A" w14:textId="7CCF2433" w:rsidR="009709DB" w:rsidDel="00650ED8" w:rsidRDefault="00923290">
      <w:pPr>
        <w:rPr>
          <w:del w:id="501" w:author="Sarah Warren" w:date="2022-01-31T20:20:00Z"/>
        </w:rPr>
      </w:pPr>
      <w:del w:id="502" w:author="Sarah Warren" w:date="2022-01-31T20:20:00Z">
        <w:r w:rsidDel="00650ED8">
          <w:tab/>
          <w:delText>Disagree</w:delText>
        </w:r>
      </w:del>
    </w:p>
    <w:p w14:paraId="0000005B" w14:textId="47CACB9D" w:rsidR="009709DB" w:rsidDel="00650ED8" w:rsidRDefault="00923290">
      <w:pPr>
        <w:rPr>
          <w:del w:id="503" w:author="Sarah Warren" w:date="2022-01-31T20:20:00Z"/>
        </w:rPr>
      </w:pPr>
      <w:del w:id="504" w:author="Sarah Warren" w:date="2022-01-31T20:20:00Z">
        <w:r w:rsidDel="00650ED8">
          <w:tab/>
          <w:delText>Strongly Disagree</w:delText>
        </w:r>
      </w:del>
    </w:p>
    <w:p w14:paraId="0000005C" w14:textId="49F22E2F" w:rsidR="009709DB" w:rsidDel="00650ED8" w:rsidRDefault="009709DB">
      <w:pPr>
        <w:rPr>
          <w:del w:id="505" w:author="Sarah Warren" w:date="2022-01-31T20:20:00Z"/>
        </w:rPr>
      </w:pPr>
    </w:p>
    <w:p w14:paraId="0000005D" w14:textId="4C0A6846" w:rsidR="009709DB" w:rsidDel="00650ED8" w:rsidRDefault="00923290">
      <w:pPr>
        <w:rPr>
          <w:del w:id="506" w:author="Sarah Warren" w:date="2022-01-31T20:21:00Z"/>
        </w:rPr>
      </w:pPr>
      <w:del w:id="507" w:author="Sarah Warren" w:date="2022-01-31T20:21:00Z">
        <w:r w:rsidDel="00650ED8">
          <w:rPr>
            <w:b/>
          </w:rPr>
          <w:delText xml:space="preserve">Q. </w:delText>
        </w:r>
        <w:r w:rsidDel="00650ED8">
          <w:delText xml:space="preserve">How much do you agree with the following statement: </w:delText>
        </w:r>
      </w:del>
      <w:del w:id="508" w:author="Sarah Warren" w:date="2022-01-31T20:20:00Z">
        <w:r w:rsidDel="00650ED8">
          <w:delText>I can solve most problems if I invest enough effort.</w:delText>
        </w:r>
      </w:del>
    </w:p>
    <w:p w14:paraId="0000005E" w14:textId="64404409" w:rsidR="009709DB" w:rsidDel="00650ED8" w:rsidRDefault="00923290">
      <w:pPr>
        <w:rPr>
          <w:del w:id="509" w:author="Sarah Warren" w:date="2022-01-31T20:21:00Z"/>
        </w:rPr>
      </w:pPr>
      <w:del w:id="510" w:author="Sarah Warren" w:date="2022-01-31T20:21:00Z">
        <w:r w:rsidDel="00650ED8">
          <w:tab/>
          <w:delText>Strongly Agree</w:delText>
        </w:r>
      </w:del>
    </w:p>
    <w:p w14:paraId="0000005F" w14:textId="7465B5F0" w:rsidR="009709DB" w:rsidDel="00650ED8" w:rsidRDefault="00923290">
      <w:pPr>
        <w:rPr>
          <w:del w:id="511" w:author="Sarah Warren" w:date="2022-01-31T20:21:00Z"/>
        </w:rPr>
      </w:pPr>
      <w:del w:id="512" w:author="Sarah Warren" w:date="2022-01-31T20:21:00Z">
        <w:r w:rsidDel="00650ED8">
          <w:tab/>
          <w:delText>Agree</w:delText>
        </w:r>
      </w:del>
    </w:p>
    <w:p w14:paraId="00000060" w14:textId="44737870" w:rsidR="009709DB" w:rsidDel="00650ED8" w:rsidRDefault="00923290">
      <w:pPr>
        <w:rPr>
          <w:del w:id="513" w:author="Sarah Warren" w:date="2022-01-31T20:21:00Z"/>
        </w:rPr>
      </w:pPr>
      <w:del w:id="514" w:author="Sarah Warren" w:date="2022-01-31T20:21:00Z">
        <w:r w:rsidDel="00650ED8">
          <w:tab/>
          <w:delText>Somewhat Agree</w:delText>
        </w:r>
      </w:del>
    </w:p>
    <w:p w14:paraId="00000061" w14:textId="63A4C285" w:rsidR="009709DB" w:rsidDel="00650ED8" w:rsidRDefault="00923290">
      <w:pPr>
        <w:rPr>
          <w:del w:id="515" w:author="Sarah Warren" w:date="2022-01-31T20:21:00Z"/>
        </w:rPr>
      </w:pPr>
      <w:del w:id="516" w:author="Sarah Warren" w:date="2022-01-31T20:21:00Z">
        <w:r w:rsidDel="00650ED8">
          <w:tab/>
          <w:delText>Neutral</w:delText>
        </w:r>
      </w:del>
    </w:p>
    <w:p w14:paraId="00000062" w14:textId="74892470" w:rsidR="009709DB" w:rsidDel="00650ED8" w:rsidRDefault="00923290">
      <w:pPr>
        <w:rPr>
          <w:del w:id="517" w:author="Sarah Warren" w:date="2022-01-31T20:21:00Z"/>
        </w:rPr>
      </w:pPr>
      <w:del w:id="518" w:author="Sarah Warren" w:date="2022-01-31T20:21:00Z">
        <w:r w:rsidDel="00650ED8">
          <w:tab/>
          <w:delText>Somewhat Disagree</w:delText>
        </w:r>
      </w:del>
    </w:p>
    <w:p w14:paraId="00000063" w14:textId="79C441A9" w:rsidR="009709DB" w:rsidDel="00650ED8" w:rsidRDefault="00923290">
      <w:pPr>
        <w:rPr>
          <w:del w:id="519" w:author="Sarah Warren" w:date="2022-01-31T20:21:00Z"/>
        </w:rPr>
      </w:pPr>
      <w:del w:id="520" w:author="Sarah Warren" w:date="2022-01-31T20:21:00Z">
        <w:r w:rsidDel="00650ED8">
          <w:tab/>
          <w:delText>Disagree</w:delText>
        </w:r>
      </w:del>
    </w:p>
    <w:p w14:paraId="00000064" w14:textId="26844E9C" w:rsidR="009709DB" w:rsidDel="00650ED8" w:rsidRDefault="00923290">
      <w:pPr>
        <w:rPr>
          <w:del w:id="521" w:author="Sarah Warren" w:date="2022-01-31T20:21:00Z"/>
        </w:rPr>
      </w:pPr>
      <w:del w:id="522" w:author="Sarah Warren" w:date="2022-01-31T20:21:00Z">
        <w:r w:rsidDel="00650ED8">
          <w:tab/>
          <w:delText>Strongly Disagree</w:delText>
        </w:r>
      </w:del>
    </w:p>
    <w:p w14:paraId="00000065" w14:textId="3CC87B88" w:rsidR="009709DB" w:rsidDel="00650ED8" w:rsidRDefault="009709DB">
      <w:pPr>
        <w:rPr>
          <w:del w:id="523" w:author="Sarah Warren" w:date="2022-01-31T20:21:00Z"/>
        </w:rPr>
      </w:pPr>
    </w:p>
    <w:p w14:paraId="00000066" w14:textId="5B7FAD75" w:rsidR="009709DB" w:rsidDel="00650ED8" w:rsidRDefault="00923290">
      <w:pPr>
        <w:rPr>
          <w:del w:id="524" w:author="Sarah Warren" w:date="2022-01-31T20:21:00Z"/>
        </w:rPr>
      </w:pPr>
      <w:del w:id="525" w:author="Sarah Warren" w:date="2022-01-31T20:21:00Z">
        <w:r w:rsidDel="00650ED8">
          <w:rPr>
            <w:b/>
          </w:rPr>
          <w:delText xml:space="preserve">Q. </w:delText>
        </w:r>
        <w:r w:rsidDel="00650ED8">
          <w:delText xml:space="preserve">How much do you agree with the following statement: </w:delText>
        </w:r>
      </w:del>
      <w:del w:id="526" w:author="Sarah Warren" w:date="2022-01-31T20:20:00Z">
        <w:r w:rsidDel="00650ED8">
          <w:delText xml:space="preserve">If someone opposes me, I can usually find the ways and means to get what I want. </w:delText>
        </w:r>
      </w:del>
    </w:p>
    <w:p w14:paraId="00000067" w14:textId="27A12E5F" w:rsidR="009709DB" w:rsidDel="00650ED8" w:rsidRDefault="00923290">
      <w:pPr>
        <w:rPr>
          <w:del w:id="527" w:author="Sarah Warren" w:date="2022-01-31T20:21:00Z"/>
        </w:rPr>
      </w:pPr>
      <w:del w:id="528" w:author="Sarah Warren" w:date="2022-01-31T20:21:00Z">
        <w:r w:rsidDel="00650ED8">
          <w:tab/>
          <w:delText>Strongly Agree</w:delText>
        </w:r>
      </w:del>
    </w:p>
    <w:p w14:paraId="00000068" w14:textId="64F82A0D" w:rsidR="009709DB" w:rsidDel="00650ED8" w:rsidRDefault="00923290">
      <w:pPr>
        <w:rPr>
          <w:del w:id="529" w:author="Sarah Warren" w:date="2022-01-31T20:21:00Z"/>
        </w:rPr>
      </w:pPr>
      <w:del w:id="530" w:author="Sarah Warren" w:date="2022-01-31T20:21:00Z">
        <w:r w:rsidDel="00650ED8">
          <w:tab/>
          <w:delText>Agree</w:delText>
        </w:r>
      </w:del>
    </w:p>
    <w:p w14:paraId="00000069" w14:textId="776BA78C" w:rsidR="009709DB" w:rsidDel="00650ED8" w:rsidRDefault="00923290">
      <w:pPr>
        <w:rPr>
          <w:del w:id="531" w:author="Sarah Warren" w:date="2022-01-31T20:21:00Z"/>
        </w:rPr>
      </w:pPr>
      <w:del w:id="532" w:author="Sarah Warren" w:date="2022-01-31T20:21:00Z">
        <w:r w:rsidDel="00650ED8">
          <w:tab/>
          <w:delText>Somewhat Agree</w:delText>
        </w:r>
      </w:del>
    </w:p>
    <w:p w14:paraId="0000006A" w14:textId="58918486" w:rsidR="009709DB" w:rsidDel="00650ED8" w:rsidRDefault="00923290">
      <w:pPr>
        <w:rPr>
          <w:del w:id="533" w:author="Sarah Warren" w:date="2022-01-31T20:21:00Z"/>
        </w:rPr>
      </w:pPr>
      <w:del w:id="534" w:author="Sarah Warren" w:date="2022-01-31T20:21:00Z">
        <w:r w:rsidDel="00650ED8">
          <w:tab/>
          <w:delText>Neutral</w:delText>
        </w:r>
      </w:del>
    </w:p>
    <w:p w14:paraId="0000006B" w14:textId="4FEBC54C" w:rsidR="009709DB" w:rsidDel="00650ED8" w:rsidRDefault="00923290">
      <w:pPr>
        <w:rPr>
          <w:del w:id="535" w:author="Sarah Warren" w:date="2022-01-31T20:21:00Z"/>
        </w:rPr>
      </w:pPr>
      <w:del w:id="536" w:author="Sarah Warren" w:date="2022-01-31T20:21:00Z">
        <w:r w:rsidDel="00650ED8">
          <w:tab/>
          <w:delText>Somewhat Disagree</w:delText>
        </w:r>
      </w:del>
    </w:p>
    <w:p w14:paraId="0000006C" w14:textId="5663B0A4" w:rsidR="009709DB" w:rsidDel="00650ED8" w:rsidRDefault="00923290">
      <w:pPr>
        <w:rPr>
          <w:del w:id="537" w:author="Sarah Warren" w:date="2022-01-31T20:21:00Z"/>
        </w:rPr>
      </w:pPr>
      <w:del w:id="538" w:author="Sarah Warren" w:date="2022-01-31T20:21:00Z">
        <w:r w:rsidDel="00650ED8">
          <w:tab/>
          <w:delText>Disagree</w:delText>
        </w:r>
      </w:del>
    </w:p>
    <w:p w14:paraId="0000006D" w14:textId="42C8272A" w:rsidR="009709DB" w:rsidDel="00650ED8" w:rsidRDefault="00923290">
      <w:pPr>
        <w:rPr>
          <w:del w:id="539" w:author="Sarah Warren" w:date="2022-01-31T20:21:00Z"/>
        </w:rPr>
      </w:pPr>
      <w:del w:id="540" w:author="Sarah Warren" w:date="2022-01-31T20:21:00Z">
        <w:r w:rsidDel="00650ED8">
          <w:tab/>
          <w:delText>Strongly Disagree</w:delText>
        </w:r>
      </w:del>
    </w:p>
    <w:p w14:paraId="0000006E" w14:textId="13934FF3" w:rsidR="009709DB" w:rsidDel="00650ED8" w:rsidRDefault="009709DB">
      <w:pPr>
        <w:rPr>
          <w:del w:id="541" w:author="Sarah Warren" w:date="2022-01-31T20:21:00Z"/>
        </w:rPr>
      </w:pPr>
    </w:p>
    <w:p w14:paraId="0000006F" w14:textId="0857874E" w:rsidR="009709DB" w:rsidDel="00650ED8" w:rsidRDefault="00923290">
      <w:pPr>
        <w:rPr>
          <w:del w:id="542" w:author="Sarah Warren" w:date="2022-01-31T20:21:00Z"/>
        </w:rPr>
      </w:pPr>
      <w:del w:id="543" w:author="Sarah Warren" w:date="2022-01-31T20:21:00Z">
        <w:r w:rsidDel="00650ED8">
          <w:rPr>
            <w:b/>
          </w:rPr>
          <w:delText xml:space="preserve">Q. </w:delText>
        </w:r>
        <w:r w:rsidDel="00650ED8">
          <w:delText>How much do you agree with the following statement: It is easy for me to stick to my aims and accomplish my goals.</w:delText>
        </w:r>
      </w:del>
    </w:p>
    <w:p w14:paraId="00000070" w14:textId="76714F7B" w:rsidR="009709DB" w:rsidDel="00650ED8" w:rsidRDefault="00923290">
      <w:pPr>
        <w:rPr>
          <w:del w:id="544" w:author="Sarah Warren" w:date="2022-01-31T20:21:00Z"/>
        </w:rPr>
      </w:pPr>
      <w:del w:id="545" w:author="Sarah Warren" w:date="2022-01-31T20:21:00Z">
        <w:r w:rsidDel="00650ED8">
          <w:tab/>
          <w:delText>Strongly Agree</w:delText>
        </w:r>
      </w:del>
    </w:p>
    <w:p w14:paraId="00000071" w14:textId="367CFBB2" w:rsidR="009709DB" w:rsidDel="00650ED8" w:rsidRDefault="00923290">
      <w:pPr>
        <w:rPr>
          <w:del w:id="546" w:author="Sarah Warren" w:date="2022-01-31T20:21:00Z"/>
        </w:rPr>
      </w:pPr>
      <w:del w:id="547" w:author="Sarah Warren" w:date="2022-01-31T20:21:00Z">
        <w:r w:rsidDel="00650ED8">
          <w:tab/>
          <w:delText>Agree</w:delText>
        </w:r>
      </w:del>
    </w:p>
    <w:p w14:paraId="00000072" w14:textId="24FE9382" w:rsidR="009709DB" w:rsidDel="00650ED8" w:rsidRDefault="00923290">
      <w:pPr>
        <w:rPr>
          <w:del w:id="548" w:author="Sarah Warren" w:date="2022-01-31T20:21:00Z"/>
        </w:rPr>
      </w:pPr>
      <w:del w:id="549" w:author="Sarah Warren" w:date="2022-01-31T20:21:00Z">
        <w:r w:rsidDel="00650ED8">
          <w:tab/>
          <w:delText>Somewhat Agree</w:delText>
        </w:r>
      </w:del>
    </w:p>
    <w:p w14:paraId="00000073" w14:textId="6B0BC9EB" w:rsidR="009709DB" w:rsidDel="00650ED8" w:rsidRDefault="00923290">
      <w:pPr>
        <w:rPr>
          <w:del w:id="550" w:author="Sarah Warren" w:date="2022-01-31T20:21:00Z"/>
        </w:rPr>
      </w:pPr>
      <w:del w:id="551" w:author="Sarah Warren" w:date="2022-01-31T20:21:00Z">
        <w:r w:rsidDel="00650ED8">
          <w:tab/>
          <w:delText>Neutral</w:delText>
        </w:r>
      </w:del>
    </w:p>
    <w:p w14:paraId="00000074" w14:textId="3C67EBF0" w:rsidR="009709DB" w:rsidDel="00650ED8" w:rsidRDefault="00923290">
      <w:pPr>
        <w:rPr>
          <w:del w:id="552" w:author="Sarah Warren" w:date="2022-01-31T20:21:00Z"/>
        </w:rPr>
      </w:pPr>
      <w:del w:id="553" w:author="Sarah Warren" w:date="2022-01-31T20:21:00Z">
        <w:r w:rsidDel="00650ED8">
          <w:tab/>
          <w:delText>Somewhat Disagree</w:delText>
        </w:r>
      </w:del>
    </w:p>
    <w:p w14:paraId="00000075" w14:textId="345F5FCE" w:rsidR="009709DB" w:rsidDel="00650ED8" w:rsidRDefault="00923290">
      <w:pPr>
        <w:rPr>
          <w:del w:id="554" w:author="Sarah Warren" w:date="2022-01-31T20:21:00Z"/>
        </w:rPr>
      </w:pPr>
      <w:del w:id="555" w:author="Sarah Warren" w:date="2022-01-31T20:21:00Z">
        <w:r w:rsidDel="00650ED8">
          <w:tab/>
          <w:delText>Disagree</w:delText>
        </w:r>
      </w:del>
    </w:p>
    <w:p w14:paraId="00000076" w14:textId="5E12C7E7" w:rsidR="009709DB" w:rsidDel="00650ED8" w:rsidRDefault="00923290">
      <w:pPr>
        <w:rPr>
          <w:del w:id="556" w:author="Sarah Warren" w:date="2022-01-31T20:21:00Z"/>
        </w:rPr>
      </w:pPr>
      <w:del w:id="557" w:author="Sarah Warren" w:date="2022-01-31T20:21:00Z">
        <w:r w:rsidDel="00650ED8">
          <w:tab/>
          <w:delText>Strongly Disagree</w:delText>
        </w:r>
      </w:del>
    </w:p>
    <w:p w14:paraId="0EFED06B" w14:textId="118BBF04" w:rsidR="001646FF" w:rsidDel="00650ED8" w:rsidRDefault="001646FF">
      <w:pPr>
        <w:rPr>
          <w:del w:id="558" w:author="Sarah Warren" w:date="2022-01-31T20:21:00Z"/>
        </w:rPr>
      </w:pPr>
    </w:p>
    <w:p w14:paraId="37DB5B65" w14:textId="4028C66C" w:rsidR="001646FF" w:rsidDel="00650ED8" w:rsidRDefault="001646FF" w:rsidP="00580F06">
      <w:pPr>
        <w:rPr>
          <w:del w:id="559" w:author="Sarah Warren" w:date="2022-01-31T20:21:00Z"/>
          <w:b/>
          <w:bCs/>
        </w:rPr>
      </w:pPr>
      <w:del w:id="560" w:author="Sarah Warren" w:date="2022-01-31T20:21:00Z">
        <w:r w:rsidDel="00650ED8">
          <w:rPr>
            <w:b/>
            <w:bCs/>
          </w:rPr>
          <w:delText xml:space="preserve">Q. </w:delText>
        </w:r>
        <w:r w:rsidDel="00650ED8">
          <w:delText>How much do you agree with the following statement: Thanks to my resourcefulness, I know how to handle unforeseen situations.</w:delText>
        </w:r>
      </w:del>
    </w:p>
    <w:p w14:paraId="7750FFE9" w14:textId="77777777" w:rsidR="00650ED8" w:rsidRDefault="00650ED8">
      <w:pPr>
        <w:rPr>
          <w:ins w:id="561" w:author="Sarah Warren" w:date="2022-01-31T20:21:00Z"/>
        </w:rPr>
      </w:pPr>
    </w:p>
    <w:p w14:paraId="15D6E355" w14:textId="48B1DD19" w:rsidR="001646FF" w:rsidDel="00E4366E" w:rsidRDefault="001646FF" w:rsidP="00580F06">
      <w:pPr>
        <w:rPr>
          <w:del w:id="562" w:author="Sarah Warren" w:date="2022-01-31T20:21:00Z"/>
        </w:rPr>
      </w:pPr>
      <w:del w:id="563" w:author="Sarah Warren" w:date="2022-01-31T20:21:00Z">
        <w:r w:rsidDel="00650ED8">
          <w:tab/>
          <w:delText>Strongly Agree</w:delText>
        </w:r>
      </w:del>
    </w:p>
    <w:p w14:paraId="31F32D21" w14:textId="591720B4" w:rsidR="00E4366E" w:rsidRPr="00E4366E" w:rsidRDefault="00E4366E" w:rsidP="001646FF">
      <w:pPr>
        <w:rPr>
          <w:ins w:id="564" w:author="Sarah Warren" w:date="2022-02-01T16:25:00Z"/>
          <w:i/>
          <w:iCs/>
          <w:rPrChange w:id="565" w:author="Sarah Warren" w:date="2022-02-01T16:25:00Z">
            <w:rPr>
              <w:ins w:id="566" w:author="Sarah Warren" w:date="2022-02-01T16:25:00Z"/>
            </w:rPr>
          </w:rPrChange>
        </w:rPr>
      </w:pPr>
      <w:ins w:id="567" w:author="Sarah Warren" w:date="2022-02-01T16:25:00Z">
        <w:r>
          <w:rPr>
            <w:i/>
            <w:iCs/>
          </w:rPr>
          <w:t>Please randomize the order of the rows.</w:t>
        </w:r>
      </w:ins>
    </w:p>
    <w:p w14:paraId="6FDBEFBE" w14:textId="55EB4A1A" w:rsidR="001646FF" w:rsidRPr="00013F99" w:rsidDel="00650ED8" w:rsidRDefault="001646FF" w:rsidP="001646FF">
      <w:pPr>
        <w:rPr>
          <w:del w:id="568" w:author="Sarah Warren" w:date="2022-01-31T20:21:00Z"/>
        </w:rPr>
      </w:pPr>
      <w:del w:id="569" w:author="Sarah Warren" w:date="2022-01-31T20:21:00Z">
        <w:r w:rsidRPr="00013F99" w:rsidDel="00650ED8">
          <w:tab/>
          <w:delText>Agree</w:delText>
        </w:r>
      </w:del>
    </w:p>
    <w:p w14:paraId="6389513E" w14:textId="5019A5D8" w:rsidR="001646FF" w:rsidRPr="00013F99" w:rsidDel="00650ED8" w:rsidRDefault="001646FF" w:rsidP="001646FF">
      <w:pPr>
        <w:rPr>
          <w:del w:id="570" w:author="Sarah Warren" w:date="2022-01-31T20:21:00Z"/>
        </w:rPr>
      </w:pPr>
      <w:del w:id="571" w:author="Sarah Warren" w:date="2022-01-31T20:21:00Z">
        <w:r w:rsidRPr="00013F99" w:rsidDel="00650ED8">
          <w:tab/>
          <w:delText>Somewhat Agree</w:delText>
        </w:r>
      </w:del>
    </w:p>
    <w:p w14:paraId="25FEB63B" w14:textId="1E67D1C5" w:rsidR="001646FF" w:rsidRPr="00013F99" w:rsidDel="00650ED8" w:rsidRDefault="001646FF" w:rsidP="001646FF">
      <w:pPr>
        <w:rPr>
          <w:del w:id="572" w:author="Sarah Warren" w:date="2022-01-31T20:21:00Z"/>
        </w:rPr>
      </w:pPr>
      <w:del w:id="573" w:author="Sarah Warren" w:date="2022-01-31T20:21:00Z">
        <w:r w:rsidRPr="00013F99" w:rsidDel="00650ED8">
          <w:tab/>
          <w:delText>Neutral</w:delText>
        </w:r>
      </w:del>
    </w:p>
    <w:p w14:paraId="37A1AED4" w14:textId="355A3241" w:rsidR="001646FF" w:rsidRPr="00013F99" w:rsidDel="00650ED8" w:rsidRDefault="001646FF" w:rsidP="001646FF">
      <w:pPr>
        <w:rPr>
          <w:del w:id="574" w:author="Sarah Warren" w:date="2022-01-31T20:21:00Z"/>
        </w:rPr>
      </w:pPr>
      <w:del w:id="575" w:author="Sarah Warren" w:date="2022-01-31T20:21:00Z">
        <w:r w:rsidRPr="00013F99" w:rsidDel="00650ED8">
          <w:tab/>
          <w:delText>Somewhat Disagree</w:delText>
        </w:r>
      </w:del>
    </w:p>
    <w:p w14:paraId="50BCDA19" w14:textId="12B250C2" w:rsidR="001646FF" w:rsidRPr="00013F99" w:rsidDel="00650ED8" w:rsidRDefault="001646FF" w:rsidP="001646FF">
      <w:pPr>
        <w:rPr>
          <w:del w:id="576" w:author="Sarah Warren" w:date="2022-01-31T20:21:00Z"/>
        </w:rPr>
      </w:pPr>
      <w:del w:id="577" w:author="Sarah Warren" w:date="2022-01-31T20:21:00Z">
        <w:r w:rsidRPr="00013F99" w:rsidDel="00650ED8">
          <w:tab/>
          <w:delText>Disagree</w:delText>
        </w:r>
      </w:del>
    </w:p>
    <w:p w14:paraId="4C6A5725" w14:textId="153E1E43" w:rsidR="001646FF" w:rsidRPr="00013F99" w:rsidDel="00650ED8" w:rsidRDefault="001646FF" w:rsidP="001646FF">
      <w:pPr>
        <w:rPr>
          <w:del w:id="578" w:author="Sarah Warren" w:date="2022-01-31T20:21:00Z"/>
          <w:rPrChange w:id="579" w:author="Sarah Warren" w:date="2022-02-01T16:34:00Z">
            <w:rPr>
              <w:del w:id="580" w:author="Sarah Warren" w:date="2022-01-31T20:21:00Z"/>
              <w:b/>
              <w:bCs/>
            </w:rPr>
          </w:rPrChange>
        </w:rPr>
      </w:pPr>
      <w:del w:id="581" w:author="Sarah Warren" w:date="2022-01-31T20:21:00Z">
        <w:r w:rsidRPr="00013F99" w:rsidDel="00650ED8">
          <w:tab/>
          <w:delText>Strongly Disagree</w:delText>
        </w:r>
      </w:del>
    </w:p>
    <w:p w14:paraId="00000077" w14:textId="0B1BAF82" w:rsidR="009709DB" w:rsidRPr="00013F99" w:rsidDel="00650ED8" w:rsidRDefault="009709DB">
      <w:pPr>
        <w:rPr>
          <w:del w:id="582" w:author="Sarah Warren" w:date="2022-01-31T20:21:00Z"/>
        </w:rPr>
      </w:pPr>
    </w:p>
    <w:p w14:paraId="2BFAC32A" w14:textId="3A047923" w:rsidR="00580F06" w:rsidDel="00070B70" w:rsidRDefault="00580F06" w:rsidP="00580F06">
      <w:pPr>
        <w:rPr>
          <w:del w:id="583" w:author="Sarah Warren" w:date="2022-02-01T16:34:00Z"/>
        </w:rPr>
      </w:pPr>
      <w:r w:rsidRPr="00013F99">
        <w:rPr>
          <w:rPrChange w:id="584" w:author="Sarah Warren" w:date="2022-02-01T16:34:00Z">
            <w:rPr>
              <w:b/>
            </w:rPr>
          </w:rPrChange>
        </w:rPr>
        <w:t xml:space="preserve">We will now ask you for your feelings about some people and groups using a “feeling thermometer.” Ratings between 50 degrees and 100 degrees mean that you feel favorable and warm toward the </w:t>
      </w:r>
      <w:r w:rsidR="00D23303" w:rsidRPr="00013F99">
        <w:rPr>
          <w:rPrChange w:id="585" w:author="Sarah Warren" w:date="2022-02-01T16:34:00Z">
            <w:rPr>
              <w:b/>
            </w:rPr>
          </w:rPrChange>
        </w:rPr>
        <w:t>item</w:t>
      </w:r>
      <w:r w:rsidRPr="00013F99">
        <w:rPr>
          <w:rPrChange w:id="586" w:author="Sarah Warren" w:date="2022-02-01T16:34:00Z">
            <w:rPr>
              <w:b/>
            </w:rPr>
          </w:rPrChange>
        </w:rPr>
        <w:t xml:space="preserve">. Ratings between </w:t>
      </w:r>
      <w:ins w:id="587" w:author="Sarah Warren" w:date="2021-12-07T10:16:00Z">
        <w:r w:rsidR="002259D2" w:rsidRPr="00013F99">
          <w:rPr>
            <w:rPrChange w:id="588" w:author="Sarah Warren" w:date="2022-02-01T16:34:00Z">
              <w:rPr>
                <w:b/>
              </w:rPr>
            </w:rPrChange>
          </w:rPr>
          <w:t>1</w:t>
        </w:r>
      </w:ins>
      <w:del w:id="589" w:author="Sarah Warren" w:date="2021-12-07T10:16:00Z">
        <w:r w:rsidRPr="00013F99" w:rsidDel="002259D2">
          <w:rPr>
            <w:rPrChange w:id="590" w:author="Sarah Warren" w:date="2022-02-01T16:34:00Z">
              <w:rPr>
                <w:b/>
              </w:rPr>
            </w:rPrChange>
          </w:rPr>
          <w:delText>0</w:delText>
        </w:r>
      </w:del>
      <w:r w:rsidRPr="00013F99">
        <w:rPr>
          <w:rPrChange w:id="591" w:author="Sarah Warren" w:date="2022-02-01T16:34:00Z">
            <w:rPr>
              <w:b/>
            </w:rPr>
          </w:rPrChange>
        </w:rPr>
        <w:t xml:space="preserve"> degrees and 50 degrees mean that you don't feel favorable toward the </w:t>
      </w:r>
      <w:r w:rsidR="00D23303" w:rsidRPr="00013F99">
        <w:rPr>
          <w:rPrChange w:id="592" w:author="Sarah Warren" w:date="2022-02-01T16:34:00Z">
            <w:rPr>
              <w:b/>
            </w:rPr>
          </w:rPrChange>
        </w:rPr>
        <w:t>item</w:t>
      </w:r>
      <w:r w:rsidRPr="00013F99">
        <w:rPr>
          <w:rPrChange w:id="593" w:author="Sarah Warren" w:date="2022-02-01T16:34:00Z">
            <w:rPr>
              <w:b/>
            </w:rPr>
          </w:rPrChange>
        </w:rPr>
        <w:t xml:space="preserve"> and that you don't care too much for that </w:t>
      </w:r>
      <w:r w:rsidR="00D23303" w:rsidRPr="00013F99">
        <w:rPr>
          <w:rPrChange w:id="594" w:author="Sarah Warren" w:date="2022-02-01T16:34:00Z">
            <w:rPr>
              <w:b/>
            </w:rPr>
          </w:rPrChange>
        </w:rPr>
        <w:t>item</w:t>
      </w:r>
      <w:r w:rsidRPr="00013F99">
        <w:rPr>
          <w:rPrChange w:id="595" w:author="Sarah Warren" w:date="2022-02-01T16:34:00Z">
            <w:rPr>
              <w:b/>
            </w:rPr>
          </w:rPrChange>
        </w:rPr>
        <w:t xml:space="preserve">. You would rate the </w:t>
      </w:r>
      <w:r w:rsidR="00D23303" w:rsidRPr="00013F99">
        <w:rPr>
          <w:rPrChange w:id="596" w:author="Sarah Warren" w:date="2022-02-01T16:34:00Z">
            <w:rPr>
              <w:b/>
            </w:rPr>
          </w:rPrChange>
        </w:rPr>
        <w:t>item</w:t>
      </w:r>
      <w:r w:rsidRPr="00013F99">
        <w:rPr>
          <w:rPrChange w:id="597" w:author="Sarah Warren" w:date="2022-02-01T16:34:00Z">
            <w:rPr>
              <w:b/>
            </w:rPr>
          </w:rPrChange>
        </w:rPr>
        <w:t xml:space="preserve"> at the </w:t>
      </w:r>
      <w:proofErr w:type="gramStart"/>
      <w:r w:rsidRPr="00013F99">
        <w:rPr>
          <w:rPrChange w:id="598" w:author="Sarah Warren" w:date="2022-02-01T16:34:00Z">
            <w:rPr>
              <w:b/>
            </w:rPr>
          </w:rPrChange>
        </w:rPr>
        <w:t>50 degree</w:t>
      </w:r>
      <w:proofErr w:type="gramEnd"/>
      <w:r w:rsidRPr="00013F99">
        <w:rPr>
          <w:rPrChange w:id="599" w:author="Sarah Warren" w:date="2022-02-01T16:34:00Z">
            <w:rPr>
              <w:b/>
            </w:rPr>
          </w:rPrChange>
        </w:rPr>
        <w:t xml:space="preserve"> mark if you don't feel particularly warm or cold toward the person.</w:t>
      </w:r>
      <w:r w:rsidR="00D23303" w:rsidRPr="00013F99">
        <w:rPr>
          <w:rPrChange w:id="600" w:author="Sarah Warren" w:date="2022-02-01T16:34:00Z">
            <w:rPr>
              <w:b/>
            </w:rPr>
          </w:rPrChange>
        </w:rPr>
        <w:t xml:space="preserve"> </w:t>
      </w:r>
      <w:ins w:id="601" w:author="Sarah Warren" w:date="2021-12-07T10:16:00Z">
        <w:r w:rsidR="002259D2" w:rsidRPr="00013F99">
          <w:rPr>
            <w:rPrChange w:id="602" w:author="Sarah Warren" w:date="2022-02-01T16:34:00Z">
              <w:rPr>
                <w:b/>
              </w:rPr>
            </w:rPrChange>
          </w:rPr>
          <w:t>1</w:t>
        </w:r>
      </w:ins>
      <w:del w:id="603" w:author="Sarah Warren" w:date="2021-12-07T10:16:00Z">
        <w:r w:rsidR="00D23303" w:rsidRPr="00013F99" w:rsidDel="002259D2">
          <w:rPr>
            <w:rPrChange w:id="604" w:author="Sarah Warren" w:date="2022-02-01T16:34:00Z">
              <w:rPr>
                <w:b/>
              </w:rPr>
            </w:rPrChange>
          </w:rPr>
          <w:delText>0</w:delText>
        </w:r>
      </w:del>
      <w:r w:rsidR="00D23303" w:rsidRPr="00013F99">
        <w:rPr>
          <w:rPrChange w:id="605" w:author="Sarah Warren" w:date="2022-02-01T16:34:00Z">
            <w:rPr>
              <w:b/>
            </w:rPr>
          </w:rPrChange>
        </w:rPr>
        <w:t xml:space="preserve"> is the coldest possible rating. 100 is the warmest possible rating.</w:t>
      </w:r>
    </w:p>
    <w:p w14:paraId="58A80875" w14:textId="77777777" w:rsidR="00070B70" w:rsidRPr="00013F99" w:rsidRDefault="00070B70" w:rsidP="00580F06">
      <w:pPr>
        <w:rPr>
          <w:ins w:id="606" w:author="Sarah Warren" w:date="2022-02-01T16:50:00Z"/>
          <w:rPrChange w:id="607" w:author="Sarah Warren" w:date="2022-02-01T16:34:00Z">
            <w:rPr>
              <w:ins w:id="608" w:author="Sarah Warren" w:date="2022-02-01T16:50:00Z"/>
              <w:b/>
            </w:rPr>
          </w:rPrChange>
        </w:rPr>
      </w:pPr>
    </w:p>
    <w:p w14:paraId="6A3E57B9" w14:textId="77777777" w:rsidR="00580F06" w:rsidRDefault="00580F06" w:rsidP="00580F06">
      <w:pPr>
        <w:rPr>
          <w:b/>
        </w:rPr>
      </w:pPr>
    </w:p>
    <w:tbl>
      <w:tblPr>
        <w:tblStyle w:val="PlainTable4"/>
        <w:tblW w:w="0" w:type="auto"/>
        <w:tblLook w:val="04A0" w:firstRow="1" w:lastRow="0" w:firstColumn="1" w:lastColumn="0" w:noHBand="0" w:noVBand="1"/>
      </w:tblPr>
      <w:tblGrid>
        <w:gridCol w:w="1695"/>
        <w:gridCol w:w="4608"/>
        <w:gridCol w:w="3047"/>
      </w:tblGrid>
      <w:tr w:rsidR="00C715B2" w:rsidRPr="00070B70" w14:paraId="7F9E7535" w14:textId="77777777" w:rsidTr="00070B70">
        <w:trPr>
          <w:cnfStyle w:val="100000000000" w:firstRow="1" w:lastRow="0" w:firstColumn="0" w:lastColumn="0" w:oddVBand="0" w:evenVBand="0" w:oddHBand="0" w:evenHBand="0" w:firstRowFirstColumn="0" w:firstRowLastColumn="0" w:lastRowFirstColumn="0" w:lastRowLastColumn="0"/>
          <w:ins w:id="609" w:author="Sarah Warren" w:date="2022-02-01T16:32:00Z"/>
        </w:trPr>
        <w:tc>
          <w:tcPr>
            <w:cnfStyle w:val="001000000000" w:firstRow="0" w:lastRow="0" w:firstColumn="1" w:lastColumn="0" w:oddVBand="0" w:evenVBand="0" w:oddHBand="0" w:evenHBand="0" w:firstRowFirstColumn="0" w:firstRowLastColumn="0" w:lastRowFirstColumn="0" w:lastRowLastColumn="0"/>
            <w:tcW w:w="1695" w:type="dxa"/>
          </w:tcPr>
          <w:p w14:paraId="56DBDBF4" w14:textId="42E03531" w:rsidR="00E4366E" w:rsidRPr="00070B70" w:rsidRDefault="00E4366E" w:rsidP="00580F06">
            <w:pPr>
              <w:rPr>
                <w:ins w:id="610" w:author="Sarah Warren" w:date="2022-02-01T16:32:00Z"/>
                <w:bCs w:val="0"/>
                <w:rPrChange w:id="611" w:author="Sarah Warren" w:date="2022-02-01T16:49:00Z">
                  <w:rPr>
                    <w:ins w:id="612" w:author="Sarah Warren" w:date="2022-02-01T16:32:00Z"/>
                    <w:b w:val="0"/>
                  </w:rPr>
                </w:rPrChange>
              </w:rPr>
            </w:pPr>
            <w:ins w:id="613" w:author="Sarah Warren" w:date="2022-02-01T16:33:00Z">
              <w:r w:rsidRPr="00070B70">
                <w:t>FT_REP</w:t>
              </w:r>
            </w:ins>
          </w:p>
        </w:tc>
        <w:tc>
          <w:tcPr>
            <w:tcW w:w="4608" w:type="dxa"/>
          </w:tcPr>
          <w:p w14:paraId="4B92150E" w14:textId="4FD275F7" w:rsidR="00E4366E" w:rsidRPr="00070B70" w:rsidRDefault="00013F99" w:rsidP="00580F06">
            <w:pPr>
              <w:cnfStyle w:val="100000000000" w:firstRow="1" w:lastRow="0" w:firstColumn="0" w:lastColumn="0" w:oddVBand="0" w:evenVBand="0" w:oddHBand="0" w:evenHBand="0" w:firstRowFirstColumn="0" w:firstRowLastColumn="0" w:lastRowFirstColumn="0" w:lastRowLastColumn="0"/>
              <w:rPr>
                <w:ins w:id="614" w:author="Sarah Warren" w:date="2022-02-01T16:32:00Z"/>
                <w:b w:val="0"/>
              </w:rPr>
            </w:pPr>
            <w:ins w:id="615" w:author="Sarah Warren" w:date="2022-02-01T16:34:00Z">
              <w:r w:rsidRPr="00070B70">
                <w:t>Republicans</w:t>
              </w:r>
            </w:ins>
          </w:p>
        </w:tc>
        <w:tc>
          <w:tcPr>
            <w:tcW w:w="3047" w:type="dxa"/>
          </w:tcPr>
          <w:p w14:paraId="3E3E85C4" w14:textId="5F41179A" w:rsidR="00E4366E" w:rsidRPr="00070B70" w:rsidRDefault="003E6081" w:rsidP="00580F06">
            <w:pPr>
              <w:cnfStyle w:val="100000000000" w:firstRow="1" w:lastRow="0" w:firstColumn="0" w:lastColumn="0" w:oddVBand="0" w:evenVBand="0" w:oddHBand="0" w:evenHBand="0" w:firstRowFirstColumn="0" w:firstRowLastColumn="0" w:lastRowFirstColumn="0" w:lastRowLastColumn="0"/>
              <w:rPr>
                <w:ins w:id="616" w:author="Sarah Warren" w:date="2022-02-01T16:32:00Z"/>
                <w:b w:val="0"/>
                <w:i/>
                <w:iCs/>
                <w:rPrChange w:id="617" w:author="Sarah Warren" w:date="2022-02-01T16:50:00Z">
                  <w:rPr>
                    <w:ins w:id="618" w:author="Sarah Warren" w:date="2022-02-01T16:32:00Z"/>
                    <w:b w:val="0"/>
                  </w:rPr>
                </w:rPrChange>
              </w:rPr>
            </w:pPr>
            <w:ins w:id="619" w:author="Sarah Warren" w:date="2022-02-01T16:50:00Z">
              <w:r w:rsidRPr="00B60351">
                <w:rPr>
                  <w:b w:val="0"/>
                  <w:i/>
                  <w:iCs/>
                </w:rPr>
                <w:t>{</w:t>
              </w:r>
            </w:ins>
            <w:ins w:id="620" w:author="Sarah Warren" w:date="2022-02-07T13:42:00Z">
              <w:r w:rsidR="00E636C7">
                <w:rPr>
                  <w:b w:val="0"/>
                  <w:i/>
                  <w:iCs/>
                </w:rPr>
                <w:t>0 - 100</w:t>
              </w:r>
            </w:ins>
            <w:commentRangeStart w:id="621"/>
            <w:ins w:id="622" w:author="Sarah Warren" w:date="2022-02-01T16:50:00Z">
              <w:r w:rsidRPr="00B60351">
                <w:rPr>
                  <w:b w:val="0"/>
                  <w:i/>
                  <w:iCs/>
                </w:rPr>
                <w:t xml:space="preserve"> </w:t>
              </w:r>
            </w:ins>
            <w:commentRangeEnd w:id="621"/>
            <w:r w:rsidR="00A23F5C">
              <w:rPr>
                <w:rStyle w:val="CommentReference"/>
                <w:b w:val="0"/>
                <w:bCs w:val="0"/>
              </w:rPr>
              <w:commentReference w:id="621"/>
            </w:r>
            <w:ins w:id="623" w:author="Sarah Warren" w:date="2022-02-01T16:50:00Z">
              <w:r w:rsidRPr="00B60351">
                <w:rPr>
                  <w:b w:val="0"/>
                  <w:i/>
                  <w:iCs/>
                </w:rPr>
                <w:t>sliding scale}</w:t>
              </w:r>
            </w:ins>
            <w:moveToRangeStart w:id="624" w:author="Sarah Warren" w:date="2022-02-01T16:33:00Z" w:name="move94625614"/>
            <w:moveTo w:id="625" w:author="Sarah Warren" w:date="2022-02-01T16:33:00Z">
              <w:del w:id="626" w:author="Sarah Warren" w:date="2022-02-01T16:50:00Z">
                <w:r w:rsidR="00E4366E" w:rsidRPr="00070B70" w:rsidDel="003E6081">
                  <w:rPr>
                    <w:i/>
                    <w:iCs/>
                    <w:rPrChange w:id="627" w:author="Sarah Warren" w:date="2022-02-01T16:50:00Z">
                      <w:rPr/>
                    </w:rPrChange>
                  </w:rPr>
                  <w:delText>1-100 sliding scale</w:delText>
                </w:r>
              </w:del>
            </w:moveTo>
            <w:moveToRangeEnd w:id="624"/>
          </w:p>
        </w:tc>
      </w:tr>
      <w:tr w:rsidR="00C715B2" w:rsidRPr="00070B70" w14:paraId="36866DF8" w14:textId="77777777" w:rsidTr="00070B70">
        <w:trPr>
          <w:cnfStyle w:val="000000100000" w:firstRow="0" w:lastRow="0" w:firstColumn="0" w:lastColumn="0" w:oddVBand="0" w:evenVBand="0" w:oddHBand="1" w:evenHBand="0" w:firstRowFirstColumn="0" w:firstRowLastColumn="0" w:lastRowFirstColumn="0" w:lastRowLastColumn="0"/>
          <w:ins w:id="628" w:author="Sarah Warren" w:date="2022-02-01T16:32:00Z"/>
        </w:trPr>
        <w:tc>
          <w:tcPr>
            <w:cnfStyle w:val="001000000000" w:firstRow="0" w:lastRow="0" w:firstColumn="1" w:lastColumn="0" w:oddVBand="0" w:evenVBand="0" w:oddHBand="0" w:evenHBand="0" w:firstRowFirstColumn="0" w:firstRowLastColumn="0" w:lastRowFirstColumn="0" w:lastRowLastColumn="0"/>
            <w:tcW w:w="1695" w:type="dxa"/>
          </w:tcPr>
          <w:p w14:paraId="7D037D9E" w14:textId="0D4779C9" w:rsidR="00E4366E" w:rsidRPr="00070B70" w:rsidRDefault="00E4366E" w:rsidP="00580F06">
            <w:pPr>
              <w:rPr>
                <w:ins w:id="629" w:author="Sarah Warren" w:date="2022-02-01T16:32:00Z"/>
                <w:bCs w:val="0"/>
                <w:rPrChange w:id="630" w:author="Sarah Warren" w:date="2022-02-01T16:49:00Z">
                  <w:rPr>
                    <w:ins w:id="631" w:author="Sarah Warren" w:date="2022-02-01T16:32:00Z"/>
                    <w:b w:val="0"/>
                  </w:rPr>
                </w:rPrChange>
              </w:rPr>
            </w:pPr>
            <w:ins w:id="632" w:author="Sarah Warren" w:date="2022-02-01T16:33:00Z">
              <w:r w:rsidRPr="00070B70">
                <w:t>FT_DEM</w:t>
              </w:r>
            </w:ins>
          </w:p>
        </w:tc>
        <w:tc>
          <w:tcPr>
            <w:tcW w:w="4608" w:type="dxa"/>
          </w:tcPr>
          <w:p w14:paraId="09F710E9" w14:textId="27760B82" w:rsidR="00E4366E" w:rsidRPr="00070B70" w:rsidRDefault="00013F99" w:rsidP="00580F06">
            <w:pPr>
              <w:cnfStyle w:val="000000100000" w:firstRow="0" w:lastRow="0" w:firstColumn="0" w:lastColumn="0" w:oddVBand="0" w:evenVBand="0" w:oddHBand="1" w:evenHBand="0" w:firstRowFirstColumn="0" w:firstRowLastColumn="0" w:lastRowFirstColumn="0" w:lastRowLastColumn="0"/>
              <w:rPr>
                <w:ins w:id="633" w:author="Sarah Warren" w:date="2022-02-01T16:32:00Z"/>
                <w:bCs/>
                <w:rPrChange w:id="634" w:author="Sarah Warren" w:date="2022-02-01T16:49:00Z">
                  <w:rPr>
                    <w:ins w:id="635" w:author="Sarah Warren" w:date="2022-02-01T16:32:00Z"/>
                    <w:b/>
                  </w:rPr>
                </w:rPrChange>
              </w:rPr>
            </w:pPr>
            <w:ins w:id="636" w:author="Sarah Warren" w:date="2022-02-01T16:34:00Z">
              <w:r w:rsidRPr="00070B70">
                <w:rPr>
                  <w:bCs/>
                </w:rPr>
                <w:t>Democrats</w:t>
              </w:r>
            </w:ins>
          </w:p>
        </w:tc>
        <w:tc>
          <w:tcPr>
            <w:tcW w:w="3047" w:type="dxa"/>
          </w:tcPr>
          <w:p w14:paraId="66506D85" w14:textId="5186EA22" w:rsidR="00E4366E" w:rsidRPr="00070B70" w:rsidRDefault="00070B70" w:rsidP="00580F06">
            <w:pPr>
              <w:cnfStyle w:val="000000100000" w:firstRow="0" w:lastRow="0" w:firstColumn="0" w:lastColumn="0" w:oddVBand="0" w:evenVBand="0" w:oddHBand="1" w:evenHBand="0" w:firstRowFirstColumn="0" w:firstRowLastColumn="0" w:lastRowFirstColumn="0" w:lastRowLastColumn="0"/>
              <w:rPr>
                <w:ins w:id="637" w:author="Sarah Warren" w:date="2022-02-01T16:32:00Z"/>
                <w:bCs/>
                <w:rPrChange w:id="638" w:author="Sarah Warren" w:date="2022-02-01T16:49:00Z">
                  <w:rPr>
                    <w:ins w:id="639" w:author="Sarah Warren" w:date="2022-02-01T16:32:00Z"/>
                    <w:b/>
                  </w:rPr>
                </w:rPrChange>
              </w:rPr>
            </w:pPr>
            <w:ins w:id="640" w:author="Sarah Warren" w:date="2022-02-01T16:50:00Z">
              <w:r w:rsidRPr="00B60351">
                <w:rPr>
                  <w:b/>
                  <w:i/>
                  <w:iCs/>
                </w:rPr>
                <w:t>{</w:t>
              </w:r>
            </w:ins>
            <w:ins w:id="641" w:author="Sarah Warren" w:date="2022-02-07T13:42:00Z">
              <w:r w:rsidR="00E636C7">
                <w:rPr>
                  <w:bCs/>
                  <w:i/>
                  <w:iCs/>
                </w:rPr>
                <w:t>0 - 100</w:t>
              </w:r>
            </w:ins>
            <w:ins w:id="642" w:author="Sarah Warren" w:date="2022-02-01T16:50:00Z">
              <w:r w:rsidRPr="00B60351">
                <w:rPr>
                  <w:bCs/>
                  <w:i/>
                  <w:iCs/>
                </w:rPr>
                <w:t xml:space="preserve"> sliding scale</w:t>
              </w:r>
              <w:r w:rsidRPr="00B60351">
                <w:rPr>
                  <w:b/>
                  <w:i/>
                  <w:iCs/>
                </w:rPr>
                <w:t>}</w:t>
              </w:r>
            </w:ins>
          </w:p>
        </w:tc>
      </w:tr>
      <w:tr w:rsidR="00C715B2" w:rsidRPr="00070B70" w14:paraId="1B909474" w14:textId="77777777" w:rsidTr="00070B70">
        <w:trPr>
          <w:ins w:id="643" w:author="Sarah Warren" w:date="2022-02-01T16:32:00Z"/>
        </w:trPr>
        <w:tc>
          <w:tcPr>
            <w:cnfStyle w:val="001000000000" w:firstRow="0" w:lastRow="0" w:firstColumn="1" w:lastColumn="0" w:oddVBand="0" w:evenVBand="0" w:oddHBand="0" w:evenHBand="0" w:firstRowFirstColumn="0" w:firstRowLastColumn="0" w:lastRowFirstColumn="0" w:lastRowLastColumn="0"/>
            <w:tcW w:w="1695" w:type="dxa"/>
          </w:tcPr>
          <w:p w14:paraId="5E359716" w14:textId="12CA5AFA" w:rsidR="00E4366E" w:rsidRPr="00070B70" w:rsidRDefault="00E4366E" w:rsidP="00580F06">
            <w:pPr>
              <w:rPr>
                <w:ins w:id="644" w:author="Sarah Warren" w:date="2022-02-01T16:32:00Z"/>
                <w:bCs w:val="0"/>
                <w:rPrChange w:id="645" w:author="Sarah Warren" w:date="2022-02-01T16:49:00Z">
                  <w:rPr>
                    <w:ins w:id="646" w:author="Sarah Warren" w:date="2022-02-01T16:32:00Z"/>
                    <w:b w:val="0"/>
                  </w:rPr>
                </w:rPrChange>
              </w:rPr>
            </w:pPr>
            <w:ins w:id="647" w:author="Sarah Warren" w:date="2022-02-01T16:33:00Z">
              <w:r w:rsidRPr="00070B70">
                <w:t>FT_WELFARE</w:t>
              </w:r>
            </w:ins>
          </w:p>
        </w:tc>
        <w:tc>
          <w:tcPr>
            <w:tcW w:w="4608" w:type="dxa"/>
          </w:tcPr>
          <w:p w14:paraId="48F21895" w14:textId="59E8D2D3" w:rsidR="00E4366E" w:rsidRPr="00070B70" w:rsidRDefault="00013F99" w:rsidP="00580F06">
            <w:pPr>
              <w:cnfStyle w:val="000000000000" w:firstRow="0" w:lastRow="0" w:firstColumn="0" w:lastColumn="0" w:oddVBand="0" w:evenVBand="0" w:oddHBand="0" w:evenHBand="0" w:firstRowFirstColumn="0" w:firstRowLastColumn="0" w:lastRowFirstColumn="0" w:lastRowLastColumn="0"/>
              <w:rPr>
                <w:ins w:id="648" w:author="Sarah Warren" w:date="2022-02-01T16:32:00Z"/>
                <w:bCs/>
                <w:rPrChange w:id="649" w:author="Sarah Warren" w:date="2022-02-01T16:49:00Z">
                  <w:rPr>
                    <w:ins w:id="650" w:author="Sarah Warren" w:date="2022-02-01T16:32:00Z"/>
                    <w:b/>
                  </w:rPr>
                </w:rPrChange>
              </w:rPr>
            </w:pPr>
            <w:commentRangeStart w:id="651"/>
            <w:ins w:id="652" w:author="Sarah Warren" w:date="2022-02-01T16:34:00Z">
              <w:r w:rsidRPr="00070B70">
                <w:rPr>
                  <w:bCs/>
                </w:rPr>
                <w:t>Welfare</w:t>
              </w:r>
            </w:ins>
            <w:commentRangeEnd w:id="651"/>
            <w:r w:rsidR="00D40B28">
              <w:rPr>
                <w:rStyle w:val="CommentReference"/>
              </w:rPr>
              <w:commentReference w:id="651"/>
            </w:r>
            <w:ins w:id="653" w:author="Sarah Warren" w:date="2022-02-07T13:41:00Z">
              <w:r w:rsidR="00E636C7">
                <w:rPr>
                  <w:bCs/>
                </w:rPr>
                <w:t xml:space="preserve"> Recipients</w:t>
              </w:r>
            </w:ins>
          </w:p>
        </w:tc>
        <w:tc>
          <w:tcPr>
            <w:tcW w:w="3047" w:type="dxa"/>
          </w:tcPr>
          <w:p w14:paraId="0AA5F40F" w14:textId="50067885" w:rsidR="00E4366E" w:rsidRPr="00070B70" w:rsidRDefault="00070B70" w:rsidP="00580F06">
            <w:pPr>
              <w:cnfStyle w:val="000000000000" w:firstRow="0" w:lastRow="0" w:firstColumn="0" w:lastColumn="0" w:oddVBand="0" w:evenVBand="0" w:oddHBand="0" w:evenHBand="0" w:firstRowFirstColumn="0" w:firstRowLastColumn="0" w:lastRowFirstColumn="0" w:lastRowLastColumn="0"/>
              <w:rPr>
                <w:ins w:id="654" w:author="Sarah Warren" w:date="2022-02-01T16:32:00Z"/>
                <w:bCs/>
                <w:rPrChange w:id="655" w:author="Sarah Warren" w:date="2022-02-01T16:49:00Z">
                  <w:rPr>
                    <w:ins w:id="656" w:author="Sarah Warren" w:date="2022-02-01T16:32:00Z"/>
                    <w:b/>
                  </w:rPr>
                </w:rPrChange>
              </w:rPr>
            </w:pPr>
            <w:ins w:id="657" w:author="Sarah Warren" w:date="2022-02-01T16:50:00Z">
              <w:r w:rsidRPr="00B60351">
                <w:rPr>
                  <w:b/>
                  <w:i/>
                  <w:iCs/>
                </w:rPr>
                <w:t>{</w:t>
              </w:r>
            </w:ins>
            <w:ins w:id="658" w:author="Sarah Warren" w:date="2022-02-07T13:42:00Z">
              <w:r w:rsidR="00E636C7">
                <w:rPr>
                  <w:bCs/>
                  <w:i/>
                  <w:iCs/>
                </w:rPr>
                <w:t>0 - 100</w:t>
              </w:r>
            </w:ins>
            <w:ins w:id="659" w:author="Sarah Warren" w:date="2022-02-01T16:50:00Z">
              <w:r w:rsidRPr="00B60351">
                <w:rPr>
                  <w:bCs/>
                  <w:i/>
                  <w:iCs/>
                </w:rPr>
                <w:t xml:space="preserve"> sliding scale</w:t>
              </w:r>
              <w:r w:rsidRPr="00B60351">
                <w:rPr>
                  <w:b/>
                  <w:i/>
                  <w:iCs/>
                </w:rPr>
                <w:t>}</w:t>
              </w:r>
            </w:ins>
          </w:p>
        </w:tc>
      </w:tr>
      <w:tr w:rsidR="00C715B2" w:rsidRPr="00070B70" w14:paraId="7F7D1E01" w14:textId="77777777" w:rsidTr="00070B70">
        <w:trPr>
          <w:cnfStyle w:val="000000100000" w:firstRow="0" w:lastRow="0" w:firstColumn="0" w:lastColumn="0" w:oddVBand="0" w:evenVBand="0" w:oddHBand="1" w:evenHBand="0" w:firstRowFirstColumn="0" w:firstRowLastColumn="0" w:lastRowFirstColumn="0" w:lastRowLastColumn="0"/>
          <w:ins w:id="660" w:author="Sarah Warren" w:date="2022-02-01T16:32:00Z"/>
        </w:trPr>
        <w:tc>
          <w:tcPr>
            <w:cnfStyle w:val="001000000000" w:firstRow="0" w:lastRow="0" w:firstColumn="1" w:lastColumn="0" w:oddVBand="0" w:evenVBand="0" w:oddHBand="0" w:evenHBand="0" w:firstRowFirstColumn="0" w:firstRowLastColumn="0" w:lastRowFirstColumn="0" w:lastRowLastColumn="0"/>
            <w:tcW w:w="1695" w:type="dxa"/>
          </w:tcPr>
          <w:p w14:paraId="149BF80A" w14:textId="51EF8AB4" w:rsidR="00E4366E" w:rsidRPr="00070B70" w:rsidRDefault="00E4366E" w:rsidP="00580F06">
            <w:pPr>
              <w:rPr>
                <w:ins w:id="661" w:author="Sarah Warren" w:date="2022-02-01T16:32:00Z"/>
                <w:bCs w:val="0"/>
                <w:rPrChange w:id="662" w:author="Sarah Warren" w:date="2022-02-01T16:49:00Z">
                  <w:rPr>
                    <w:ins w:id="663" w:author="Sarah Warren" w:date="2022-02-01T16:32:00Z"/>
                    <w:b w:val="0"/>
                  </w:rPr>
                </w:rPrChange>
              </w:rPr>
            </w:pPr>
            <w:ins w:id="664" w:author="Sarah Warren" w:date="2022-02-01T16:33:00Z">
              <w:r w:rsidRPr="00070B70">
                <w:t>FT_AID</w:t>
              </w:r>
            </w:ins>
          </w:p>
        </w:tc>
        <w:tc>
          <w:tcPr>
            <w:tcW w:w="4608" w:type="dxa"/>
          </w:tcPr>
          <w:p w14:paraId="3E875F90" w14:textId="371738E0" w:rsidR="00E4366E" w:rsidRPr="00070B70" w:rsidRDefault="00013F99" w:rsidP="00580F06">
            <w:pPr>
              <w:cnfStyle w:val="000000100000" w:firstRow="0" w:lastRow="0" w:firstColumn="0" w:lastColumn="0" w:oddVBand="0" w:evenVBand="0" w:oddHBand="1" w:evenHBand="0" w:firstRowFirstColumn="0" w:firstRowLastColumn="0" w:lastRowFirstColumn="0" w:lastRowLastColumn="0"/>
              <w:rPr>
                <w:ins w:id="665" w:author="Sarah Warren" w:date="2022-02-01T16:32:00Z"/>
                <w:bCs/>
                <w:rPrChange w:id="666" w:author="Sarah Warren" w:date="2022-02-01T16:49:00Z">
                  <w:rPr>
                    <w:ins w:id="667" w:author="Sarah Warren" w:date="2022-02-01T16:32:00Z"/>
                    <w:b/>
                  </w:rPr>
                </w:rPrChange>
              </w:rPr>
            </w:pPr>
            <w:ins w:id="668" w:author="Sarah Warren" w:date="2022-02-01T16:34:00Z">
              <w:r w:rsidRPr="00070B70">
                <w:rPr>
                  <w:bCs/>
                </w:rPr>
                <w:t>Aid</w:t>
              </w:r>
            </w:ins>
            <w:ins w:id="669" w:author="Sarah Warren" w:date="2022-02-07T13:41:00Z">
              <w:r w:rsidR="00E636C7">
                <w:rPr>
                  <w:bCs/>
                </w:rPr>
                <w:t xml:space="preserve"> to the Poor Recipients</w:t>
              </w:r>
            </w:ins>
          </w:p>
        </w:tc>
        <w:tc>
          <w:tcPr>
            <w:tcW w:w="3047" w:type="dxa"/>
          </w:tcPr>
          <w:p w14:paraId="6A69FF89" w14:textId="7AB60967" w:rsidR="00E4366E" w:rsidRPr="00070B70" w:rsidRDefault="00070B70" w:rsidP="00580F06">
            <w:pPr>
              <w:cnfStyle w:val="000000100000" w:firstRow="0" w:lastRow="0" w:firstColumn="0" w:lastColumn="0" w:oddVBand="0" w:evenVBand="0" w:oddHBand="1" w:evenHBand="0" w:firstRowFirstColumn="0" w:firstRowLastColumn="0" w:lastRowFirstColumn="0" w:lastRowLastColumn="0"/>
              <w:rPr>
                <w:ins w:id="670" w:author="Sarah Warren" w:date="2022-02-01T16:32:00Z"/>
                <w:bCs/>
                <w:rPrChange w:id="671" w:author="Sarah Warren" w:date="2022-02-01T16:49:00Z">
                  <w:rPr>
                    <w:ins w:id="672" w:author="Sarah Warren" w:date="2022-02-01T16:32:00Z"/>
                    <w:b/>
                  </w:rPr>
                </w:rPrChange>
              </w:rPr>
            </w:pPr>
            <w:ins w:id="673" w:author="Sarah Warren" w:date="2022-02-01T16:50:00Z">
              <w:r w:rsidRPr="00B60351">
                <w:rPr>
                  <w:b/>
                  <w:i/>
                  <w:iCs/>
                </w:rPr>
                <w:t>{</w:t>
              </w:r>
            </w:ins>
            <w:ins w:id="674" w:author="Sarah Warren" w:date="2022-02-07T13:42:00Z">
              <w:r w:rsidR="00E636C7">
                <w:rPr>
                  <w:bCs/>
                  <w:i/>
                  <w:iCs/>
                </w:rPr>
                <w:t>0 - 100</w:t>
              </w:r>
            </w:ins>
            <w:ins w:id="675" w:author="Sarah Warren" w:date="2022-02-01T16:50:00Z">
              <w:r w:rsidRPr="00B60351">
                <w:rPr>
                  <w:bCs/>
                  <w:i/>
                  <w:iCs/>
                </w:rPr>
                <w:t xml:space="preserve"> sliding scale</w:t>
              </w:r>
              <w:r w:rsidRPr="00B60351">
                <w:rPr>
                  <w:b/>
                  <w:i/>
                  <w:iCs/>
                </w:rPr>
                <w:t>}</w:t>
              </w:r>
            </w:ins>
          </w:p>
        </w:tc>
      </w:tr>
      <w:tr w:rsidR="00C715B2" w:rsidRPr="00070B70" w14:paraId="390651E9" w14:textId="77777777" w:rsidTr="00070B70">
        <w:trPr>
          <w:ins w:id="676" w:author="Sarah Warren" w:date="2022-02-01T16:32:00Z"/>
        </w:trPr>
        <w:tc>
          <w:tcPr>
            <w:cnfStyle w:val="001000000000" w:firstRow="0" w:lastRow="0" w:firstColumn="1" w:lastColumn="0" w:oddVBand="0" w:evenVBand="0" w:oddHBand="0" w:evenHBand="0" w:firstRowFirstColumn="0" w:firstRowLastColumn="0" w:lastRowFirstColumn="0" w:lastRowLastColumn="0"/>
            <w:tcW w:w="1695" w:type="dxa"/>
          </w:tcPr>
          <w:p w14:paraId="7DF51A80" w14:textId="0DEFF4D5" w:rsidR="00E4366E" w:rsidRPr="00070B70" w:rsidRDefault="00E4366E" w:rsidP="00580F06">
            <w:pPr>
              <w:rPr>
                <w:ins w:id="677" w:author="Sarah Warren" w:date="2022-02-01T16:32:00Z"/>
                <w:bCs w:val="0"/>
                <w:rPrChange w:id="678" w:author="Sarah Warren" w:date="2022-02-01T16:49:00Z">
                  <w:rPr>
                    <w:ins w:id="679" w:author="Sarah Warren" w:date="2022-02-01T16:32:00Z"/>
                    <w:b w:val="0"/>
                  </w:rPr>
                </w:rPrChange>
              </w:rPr>
            </w:pPr>
            <w:ins w:id="680" w:author="Sarah Warren" w:date="2022-02-01T16:33:00Z">
              <w:r w:rsidRPr="00070B70">
                <w:t>FT_BLACK</w:t>
              </w:r>
            </w:ins>
          </w:p>
        </w:tc>
        <w:tc>
          <w:tcPr>
            <w:tcW w:w="4608" w:type="dxa"/>
          </w:tcPr>
          <w:p w14:paraId="3F06905E" w14:textId="45FA01B3" w:rsidR="00E4366E" w:rsidRPr="00070B70" w:rsidRDefault="00013F99" w:rsidP="00580F06">
            <w:pPr>
              <w:cnfStyle w:val="000000000000" w:firstRow="0" w:lastRow="0" w:firstColumn="0" w:lastColumn="0" w:oddVBand="0" w:evenVBand="0" w:oddHBand="0" w:evenHBand="0" w:firstRowFirstColumn="0" w:firstRowLastColumn="0" w:lastRowFirstColumn="0" w:lastRowLastColumn="0"/>
              <w:rPr>
                <w:ins w:id="681" w:author="Sarah Warren" w:date="2022-02-01T16:32:00Z"/>
                <w:bCs/>
                <w:rPrChange w:id="682" w:author="Sarah Warren" w:date="2022-02-01T16:49:00Z">
                  <w:rPr>
                    <w:ins w:id="683" w:author="Sarah Warren" w:date="2022-02-01T16:32:00Z"/>
                    <w:b/>
                  </w:rPr>
                </w:rPrChange>
              </w:rPr>
            </w:pPr>
            <w:ins w:id="684" w:author="Sarah Warren" w:date="2022-02-01T16:35:00Z">
              <w:r w:rsidRPr="00070B70">
                <w:rPr>
                  <w:bCs/>
                </w:rPr>
                <w:t>Black People</w:t>
              </w:r>
            </w:ins>
          </w:p>
        </w:tc>
        <w:tc>
          <w:tcPr>
            <w:tcW w:w="3047" w:type="dxa"/>
          </w:tcPr>
          <w:p w14:paraId="79DD4754" w14:textId="2026594A" w:rsidR="00E4366E" w:rsidRPr="00070B70" w:rsidRDefault="00070B70" w:rsidP="00580F06">
            <w:pPr>
              <w:cnfStyle w:val="000000000000" w:firstRow="0" w:lastRow="0" w:firstColumn="0" w:lastColumn="0" w:oddVBand="0" w:evenVBand="0" w:oddHBand="0" w:evenHBand="0" w:firstRowFirstColumn="0" w:firstRowLastColumn="0" w:lastRowFirstColumn="0" w:lastRowLastColumn="0"/>
              <w:rPr>
                <w:ins w:id="685" w:author="Sarah Warren" w:date="2022-02-01T16:32:00Z"/>
                <w:bCs/>
                <w:rPrChange w:id="686" w:author="Sarah Warren" w:date="2022-02-01T16:49:00Z">
                  <w:rPr>
                    <w:ins w:id="687" w:author="Sarah Warren" w:date="2022-02-01T16:32:00Z"/>
                    <w:b/>
                  </w:rPr>
                </w:rPrChange>
              </w:rPr>
            </w:pPr>
            <w:ins w:id="688" w:author="Sarah Warren" w:date="2022-02-01T16:50:00Z">
              <w:r w:rsidRPr="00B60351">
                <w:rPr>
                  <w:b/>
                  <w:i/>
                  <w:iCs/>
                </w:rPr>
                <w:t>{</w:t>
              </w:r>
            </w:ins>
            <w:ins w:id="689" w:author="Sarah Warren" w:date="2022-02-07T13:42:00Z">
              <w:r w:rsidR="00E636C7">
                <w:rPr>
                  <w:bCs/>
                  <w:i/>
                  <w:iCs/>
                </w:rPr>
                <w:t>0 - 100</w:t>
              </w:r>
            </w:ins>
            <w:ins w:id="690" w:author="Sarah Warren" w:date="2022-02-01T16:50:00Z">
              <w:r w:rsidRPr="00B60351">
                <w:rPr>
                  <w:bCs/>
                  <w:i/>
                  <w:iCs/>
                </w:rPr>
                <w:t xml:space="preserve"> sliding scale</w:t>
              </w:r>
              <w:r w:rsidRPr="00B60351">
                <w:rPr>
                  <w:b/>
                  <w:i/>
                  <w:iCs/>
                </w:rPr>
                <w:t>}</w:t>
              </w:r>
            </w:ins>
          </w:p>
        </w:tc>
      </w:tr>
      <w:tr w:rsidR="00C715B2" w:rsidRPr="00070B70" w14:paraId="1C499B23" w14:textId="77777777" w:rsidTr="00070B70">
        <w:trPr>
          <w:cnfStyle w:val="000000100000" w:firstRow="0" w:lastRow="0" w:firstColumn="0" w:lastColumn="0" w:oddVBand="0" w:evenVBand="0" w:oddHBand="1" w:evenHBand="0" w:firstRowFirstColumn="0" w:firstRowLastColumn="0" w:lastRowFirstColumn="0" w:lastRowLastColumn="0"/>
          <w:ins w:id="691" w:author="Sarah Warren" w:date="2022-02-01T16:32:00Z"/>
        </w:trPr>
        <w:tc>
          <w:tcPr>
            <w:cnfStyle w:val="001000000000" w:firstRow="0" w:lastRow="0" w:firstColumn="1" w:lastColumn="0" w:oddVBand="0" w:evenVBand="0" w:oddHBand="0" w:evenHBand="0" w:firstRowFirstColumn="0" w:firstRowLastColumn="0" w:lastRowFirstColumn="0" w:lastRowLastColumn="0"/>
            <w:tcW w:w="1695" w:type="dxa"/>
          </w:tcPr>
          <w:p w14:paraId="42811CCE" w14:textId="21E180A5" w:rsidR="00E4366E" w:rsidRPr="00070B70" w:rsidRDefault="00E4366E" w:rsidP="00580F06">
            <w:pPr>
              <w:rPr>
                <w:ins w:id="692" w:author="Sarah Warren" w:date="2022-02-01T16:32:00Z"/>
                <w:bCs w:val="0"/>
                <w:rPrChange w:id="693" w:author="Sarah Warren" w:date="2022-02-01T16:49:00Z">
                  <w:rPr>
                    <w:ins w:id="694" w:author="Sarah Warren" w:date="2022-02-01T16:32:00Z"/>
                    <w:b w:val="0"/>
                  </w:rPr>
                </w:rPrChange>
              </w:rPr>
            </w:pPr>
            <w:ins w:id="695" w:author="Sarah Warren" w:date="2022-02-01T16:33:00Z">
              <w:r w:rsidRPr="00070B70">
                <w:t>FT_WHITES</w:t>
              </w:r>
            </w:ins>
          </w:p>
        </w:tc>
        <w:tc>
          <w:tcPr>
            <w:tcW w:w="4608" w:type="dxa"/>
          </w:tcPr>
          <w:p w14:paraId="6E3AD769" w14:textId="4FB69B7F" w:rsidR="00E4366E" w:rsidRPr="00070B70" w:rsidRDefault="00013F99" w:rsidP="00580F06">
            <w:pPr>
              <w:cnfStyle w:val="000000100000" w:firstRow="0" w:lastRow="0" w:firstColumn="0" w:lastColumn="0" w:oddVBand="0" w:evenVBand="0" w:oddHBand="1" w:evenHBand="0" w:firstRowFirstColumn="0" w:firstRowLastColumn="0" w:lastRowFirstColumn="0" w:lastRowLastColumn="0"/>
              <w:rPr>
                <w:ins w:id="696" w:author="Sarah Warren" w:date="2022-02-01T16:32:00Z"/>
                <w:bCs/>
                <w:rPrChange w:id="697" w:author="Sarah Warren" w:date="2022-02-01T16:49:00Z">
                  <w:rPr>
                    <w:ins w:id="698" w:author="Sarah Warren" w:date="2022-02-01T16:32:00Z"/>
                    <w:b/>
                  </w:rPr>
                </w:rPrChange>
              </w:rPr>
            </w:pPr>
            <w:ins w:id="699" w:author="Sarah Warren" w:date="2022-02-01T16:35:00Z">
              <w:r w:rsidRPr="00070B70">
                <w:rPr>
                  <w:bCs/>
                </w:rPr>
                <w:t>White People</w:t>
              </w:r>
            </w:ins>
          </w:p>
        </w:tc>
        <w:tc>
          <w:tcPr>
            <w:tcW w:w="3047" w:type="dxa"/>
          </w:tcPr>
          <w:p w14:paraId="6266C969" w14:textId="71212BDB" w:rsidR="00E4366E" w:rsidRPr="00070B70" w:rsidRDefault="00070B70" w:rsidP="00580F06">
            <w:pPr>
              <w:cnfStyle w:val="000000100000" w:firstRow="0" w:lastRow="0" w:firstColumn="0" w:lastColumn="0" w:oddVBand="0" w:evenVBand="0" w:oddHBand="1" w:evenHBand="0" w:firstRowFirstColumn="0" w:firstRowLastColumn="0" w:lastRowFirstColumn="0" w:lastRowLastColumn="0"/>
              <w:rPr>
                <w:ins w:id="700" w:author="Sarah Warren" w:date="2022-02-01T16:32:00Z"/>
                <w:bCs/>
                <w:rPrChange w:id="701" w:author="Sarah Warren" w:date="2022-02-01T16:49:00Z">
                  <w:rPr>
                    <w:ins w:id="702" w:author="Sarah Warren" w:date="2022-02-01T16:32:00Z"/>
                    <w:b/>
                  </w:rPr>
                </w:rPrChange>
              </w:rPr>
            </w:pPr>
            <w:ins w:id="703" w:author="Sarah Warren" w:date="2022-02-01T16:50:00Z">
              <w:r w:rsidRPr="00B60351">
                <w:rPr>
                  <w:b/>
                  <w:i/>
                  <w:iCs/>
                </w:rPr>
                <w:t>{</w:t>
              </w:r>
            </w:ins>
            <w:ins w:id="704" w:author="Sarah Warren" w:date="2022-02-07T13:42:00Z">
              <w:r w:rsidR="00E636C7">
                <w:rPr>
                  <w:bCs/>
                  <w:i/>
                  <w:iCs/>
                </w:rPr>
                <w:t>0 - 100</w:t>
              </w:r>
            </w:ins>
            <w:ins w:id="705" w:author="Sarah Warren" w:date="2022-02-01T16:50:00Z">
              <w:r w:rsidRPr="00B60351">
                <w:rPr>
                  <w:bCs/>
                  <w:i/>
                  <w:iCs/>
                </w:rPr>
                <w:t xml:space="preserve"> sliding scale</w:t>
              </w:r>
              <w:r w:rsidRPr="00B60351">
                <w:rPr>
                  <w:b/>
                  <w:i/>
                  <w:iCs/>
                </w:rPr>
                <w:t>}</w:t>
              </w:r>
            </w:ins>
          </w:p>
        </w:tc>
      </w:tr>
      <w:tr w:rsidR="00C715B2" w:rsidRPr="00070B70" w14:paraId="6088E92B" w14:textId="77777777" w:rsidTr="00070B70">
        <w:trPr>
          <w:ins w:id="706" w:author="Sarah Warren" w:date="2022-02-01T16:32:00Z"/>
        </w:trPr>
        <w:tc>
          <w:tcPr>
            <w:cnfStyle w:val="001000000000" w:firstRow="0" w:lastRow="0" w:firstColumn="1" w:lastColumn="0" w:oddVBand="0" w:evenVBand="0" w:oddHBand="0" w:evenHBand="0" w:firstRowFirstColumn="0" w:firstRowLastColumn="0" w:lastRowFirstColumn="0" w:lastRowLastColumn="0"/>
            <w:tcW w:w="1695" w:type="dxa"/>
          </w:tcPr>
          <w:p w14:paraId="4ED146F6" w14:textId="2462F5BB" w:rsidR="00E4366E" w:rsidRPr="00070B70" w:rsidRDefault="00E4366E" w:rsidP="00580F06">
            <w:pPr>
              <w:rPr>
                <w:ins w:id="707" w:author="Sarah Warren" w:date="2022-02-01T16:32:00Z"/>
                <w:bCs w:val="0"/>
                <w:rPrChange w:id="708" w:author="Sarah Warren" w:date="2022-02-01T16:49:00Z">
                  <w:rPr>
                    <w:ins w:id="709" w:author="Sarah Warren" w:date="2022-02-01T16:32:00Z"/>
                    <w:b w:val="0"/>
                  </w:rPr>
                </w:rPrChange>
              </w:rPr>
            </w:pPr>
            <w:ins w:id="710" w:author="Sarah Warren" w:date="2022-02-01T16:33:00Z">
              <w:r w:rsidRPr="00070B70">
                <w:lastRenderedPageBreak/>
                <w:t>FT_B</w:t>
              </w:r>
            </w:ins>
            <w:ins w:id="711" w:author="Sarah Warren" w:date="2022-02-01T16:34:00Z">
              <w:r w:rsidRPr="00070B70">
                <w:t>UREAU</w:t>
              </w:r>
            </w:ins>
          </w:p>
        </w:tc>
        <w:tc>
          <w:tcPr>
            <w:tcW w:w="4608" w:type="dxa"/>
          </w:tcPr>
          <w:p w14:paraId="4D9C1C84" w14:textId="04C98E57" w:rsidR="00E4366E" w:rsidRPr="00070B70" w:rsidRDefault="00013F99" w:rsidP="00580F06">
            <w:pPr>
              <w:cnfStyle w:val="000000000000" w:firstRow="0" w:lastRow="0" w:firstColumn="0" w:lastColumn="0" w:oddVBand="0" w:evenVBand="0" w:oddHBand="0" w:evenHBand="0" w:firstRowFirstColumn="0" w:firstRowLastColumn="0" w:lastRowFirstColumn="0" w:lastRowLastColumn="0"/>
              <w:rPr>
                <w:ins w:id="712" w:author="Sarah Warren" w:date="2022-02-01T16:32:00Z"/>
                <w:bCs/>
                <w:rPrChange w:id="713" w:author="Sarah Warren" w:date="2022-02-01T16:49:00Z">
                  <w:rPr>
                    <w:ins w:id="714" w:author="Sarah Warren" w:date="2022-02-01T16:32:00Z"/>
                    <w:b/>
                  </w:rPr>
                </w:rPrChange>
              </w:rPr>
            </w:pPr>
            <w:ins w:id="715" w:author="Sarah Warren" w:date="2022-02-01T16:35:00Z">
              <w:r w:rsidRPr="00070B70">
                <w:rPr>
                  <w:bCs/>
                </w:rPr>
                <w:t>Bureaucrats</w:t>
              </w:r>
            </w:ins>
          </w:p>
        </w:tc>
        <w:tc>
          <w:tcPr>
            <w:tcW w:w="3047" w:type="dxa"/>
          </w:tcPr>
          <w:p w14:paraId="78FEC2ED" w14:textId="5F166EF9" w:rsidR="00E4366E" w:rsidRPr="00070B70" w:rsidRDefault="00070B70" w:rsidP="00580F06">
            <w:pPr>
              <w:cnfStyle w:val="000000000000" w:firstRow="0" w:lastRow="0" w:firstColumn="0" w:lastColumn="0" w:oddVBand="0" w:evenVBand="0" w:oddHBand="0" w:evenHBand="0" w:firstRowFirstColumn="0" w:firstRowLastColumn="0" w:lastRowFirstColumn="0" w:lastRowLastColumn="0"/>
              <w:rPr>
                <w:ins w:id="716" w:author="Sarah Warren" w:date="2022-02-01T16:32:00Z"/>
                <w:bCs/>
                <w:rPrChange w:id="717" w:author="Sarah Warren" w:date="2022-02-01T16:49:00Z">
                  <w:rPr>
                    <w:ins w:id="718" w:author="Sarah Warren" w:date="2022-02-01T16:32:00Z"/>
                    <w:b/>
                  </w:rPr>
                </w:rPrChange>
              </w:rPr>
            </w:pPr>
            <w:ins w:id="719" w:author="Sarah Warren" w:date="2022-02-01T16:50:00Z">
              <w:r w:rsidRPr="00B60351">
                <w:rPr>
                  <w:b/>
                  <w:i/>
                  <w:iCs/>
                </w:rPr>
                <w:t>{</w:t>
              </w:r>
            </w:ins>
            <w:ins w:id="720" w:author="Sarah Warren" w:date="2022-02-07T13:42:00Z">
              <w:r w:rsidR="00E636C7">
                <w:rPr>
                  <w:bCs/>
                  <w:i/>
                  <w:iCs/>
                </w:rPr>
                <w:t>0 - 100</w:t>
              </w:r>
            </w:ins>
            <w:ins w:id="721" w:author="Sarah Warren" w:date="2022-02-01T16:50:00Z">
              <w:r w:rsidRPr="00B60351">
                <w:rPr>
                  <w:bCs/>
                  <w:i/>
                  <w:iCs/>
                </w:rPr>
                <w:t xml:space="preserve"> sliding scale</w:t>
              </w:r>
              <w:r w:rsidRPr="00B60351">
                <w:rPr>
                  <w:b/>
                  <w:i/>
                  <w:iCs/>
                </w:rPr>
                <w:t>}</w:t>
              </w:r>
            </w:ins>
          </w:p>
        </w:tc>
      </w:tr>
      <w:tr w:rsidR="00C715B2" w:rsidRPr="00070B70" w14:paraId="535F166D" w14:textId="77777777" w:rsidTr="00070B70">
        <w:trPr>
          <w:cnfStyle w:val="000000100000" w:firstRow="0" w:lastRow="0" w:firstColumn="0" w:lastColumn="0" w:oddVBand="0" w:evenVBand="0" w:oddHBand="1" w:evenHBand="0" w:firstRowFirstColumn="0" w:firstRowLastColumn="0" w:lastRowFirstColumn="0" w:lastRowLastColumn="0"/>
          <w:ins w:id="722" w:author="Sarah Warren" w:date="2022-02-01T16:34:00Z"/>
        </w:trPr>
        <w:tc>
          <w:tcPr>
            <w:cnfStyle w:val="001000000000" w:firstRow="0" w:lastRow="0" w:firstColumn="1" w:lastColumn="0" w:oddVBand="0" w:evenVBand="0" w:oddHBand="0" w:evenHBand="0" w:firstRowFirstColumn="0" w:firstRowLastColumn="0" w:lastRowFirstColumn="0" w:lastRowLastColumn="0"/>
            <w:tcW w:w="0" w:type="dxa"/>
          </w:tcPr>
          <w:p w14:paraId="3DD5A032" w14:textId="1D306DD4" w:rsidR="00013F99" w:rsidRPr="00070B70" w:rsidRDefault="00013F99" w:rsidP="00013F99">
            <w:pPr>
              <w:rPr>
                <w:ins w:id="723" w:author="Sarah Warren" w:date="2022-02-01T16:34:00Z"/>
                <w:bCs w:val="0"/>
                <w:rPrChange w:id="724" w:author="Sarah Warren" w:date="2022-02-01T16:49:00Z">
                  <w:rPr>
                    <w:ins w:id="725" w:author="Sarah Warren" w:date="2022-02-01T16:34:00Z"/>
                    <w:b w:val="0"/>
                  </w:rPr>
                </w:rPrChange>
              </w:rPr>
            </w:pPr>
            <w:ins w:id="726" w:author="Sarah Warren" w:date="2022-02-01T16:34:00Z">
              <w:r w:rsidRPr="00070B70">
                <w:t>FT_TRUMP</w:t>
              </w:r>
            </w:ins>
          </w:p>
        </w:tc>
        <w:tc>
          <w:tcPr>
            <w:tcW w:w="0" w:type="dxa"/>
          </w:tcPr>
          <w:p w14:paraId="476F7C46" w14:textId="335BCE61" w:rsidR="00013F99" w:rsidRPr="00070B70" w:rsidRDefault="00013F99" w:rsidP="00013F99">
            <w:pPr>
              <w:cnfStyle w:val="000000100000" w:firstRow="0" w:lastRow="0" w:firstColumn="0" w:lastColumn="0" w:oddVBand="0" w:evenVBand="0" w:oddHBand="1" w:evenHBand="0" w:firstRowFirstColumn="0" w:firstRowLastColumn="0" w:lastRowFirstColumn="0" w:lastRowLastColumn="0"/>
              <w:rPr>
                <w:ins w:id="727" w:author="Sarah Warren" w:date="2022-02-01T16:34:00Z"/>
                <w:bCs/>
                <w:rPrChange w:id="728" w:author="Sarah Warren" w:date="2022-02-01T16:49:00Z">
                  <w:rPr>
                    <w:ins w:id="729" w:author="Sarah Warren" w:date="2022-02-01T16:34:00Z"/>
                    <w:b/>
                  </w:rPr>
                </w:rPrChange>
              </w:rPr>
            </w:pPr>
            <w:ins w:id="730" w:author="Sarah Warren" w:date="2022-02-01T16:35:00Z">
              <w:r w:rsidRPr="00070B70">
                <w:rPr>
                  <w:bCs/>
                </w:rPr>
                <w:t>Donald Trump</w:t>
              </w:r>
            </w:ins>
          </w:p>
        </w:tc>
        <w:tc>
          <w:tcPr>
            <w:tcW w:w="0" w:type="dxa"/>
          </w:tcPr>
          <w:p w14:paraId="1AFF68AB" w14:textId="39C16560" w:rsidR="00013F99" w:rsidRPr="00C42513" w:rsidRDefault="00070B70" w:rsidP="00013F99">
            <w:pPr>
              <w:cnfStyle w:val="000000100000" w:firstRow="0" w:lastRow="0" w:firstColumn="0" w:lastColumn="0" w:oddVBand="0" w:evenVBand="0" w:oddHBand="1" w:evenHBand="0" w:firstRowFirstColumn="0" w:firstRowLastColumn="0" w:lastRowFirstColumn="0" w:lastRowLastColumn="0"/>
              <w:rPr>
                <w:ins w:id="731" w:author="Sarah Warren" w:date="2022-02-01T16:34:00Z"/>
                <w:bCs/>
              </w:rPr>
            </w:pPr>
            <w:ins w:id="732" w:author="Sarah Warren" w:date="2022-02-01T16:50:00Z">
              <w:r w:rsidRPr="00B60351">
                <w:rPr>
                  <w:b/>
                  <w:i/>
                  <w:iCs/>
                </w:rPr>
                <w:t>{</w:t>
              </w:r>
            </w:ins>
            <w:ins w:id="733" w:author="Sarah Warren" w:date="2022-02-07T13:42:00Z">
              <w:r w:rsidR="00E636C7">
                <w:rPr>
                  <w:bCs/>
                  <w:i/>
                  <w:iCs/>
                </w:rPr>
                <w:t>0 - 100</w:t>
              </w:r>
            </w:ins>
            <w:ins w:id="734" w:author="Sarah Warren" w:date="2022-02-01T16:50:00Z">
              <w:r w:rsidRPr="00B60351">
                <w:rPr>
                  <w:bCs/>
                  <w:i/>
                  <w:iCs/>
                </w:rPr>
                <w:t xml:space="preserve"> sliding scale</w:t>
              </w:r>
              <w:r w:rsidRPr="00B60351">
                <w:rPr>
                  <w:b/>
                  <w:i/>
                  <w:iCs/>
                </w:rPr>
                <w:t>}</w:t>
              </w:r>
            </w:ins>
          </w:p>
        </w:tc>
      </w:tr>
      <w:tr w:rsidR="00C715B2" w:rsidRPr="00070B70" w14:paraId="725768BF" w14:textId="77777777" w:rsidTr="00070B70">
        <w:trPr>
          <w:ins w:id="735" w:author="Sarah Warren" w:date="2022-02-01T16:34:00Z"/>
        </w:trPr>
        <w:tc>
          <w:tcPr>
            <w:cnfStyle w:val="001000000000" w:firstRow="0" w:lastRow="0" w:firstColumn="1" w:lastColumn="0" w:oddVBand="0" w:evenVBand="0" w:oddHBand="0" w:evenHBand="0" w:firstRowFirstColumn="0" w:firstRowLastColumn="0" w:lastRowFirstColumn="0" w:lastRowLastColumn="0"/>
            <w:tcW w:w="0" w:type="dxa"/>
          </w:tcPr>
          <w:p w14:paraId="12FB578B" w14:textId="14258ED2" w:rsidR="00013F99" w:rsidRPr="00070B70" w:rsidRDefault="00013F99" w:rsidP="00013F99">
            <w:pPr>
              <w:rPr>
                <w:ins w:id="736" w:author="Sarah Warren" w:date="2022-02-01T16:34:00Z"/>
                <w:bCs w:val="0"/>
                <w:rPrChange w:id="737" w:author="Sarah Warren" w:date="2022-02-01T16:49:00Z">
                  <w:rPr>
                    <w:ins w:id="738" w:author="Sarah Warren" w:date="2022-02-01T16:34:00Z"/>
                    <w:b w:val="0"/>
                  </w:rPr>
                </w:rPrChange>
              </w:rPr>
            </w:pPr>
            <w:ins w:id="739" w:author="Sarah Warren" w:date="2022-02-01T16:34:00Z">
              <w:r w:rsidRPr="00070B70">
                <w:t>FT_BIDEN</w:t>
              </w:r>
            </w:ins>
          </w:p>
        </w:tc>
        <w:tc>
          <w:tcPr>
            <w:tcW w:w="0" w:type="dxa"/>
          </w:tcPr>
          <w:p w14:paraId="4F5A3C12" w14:textId="7F6ACFE0" w:rsidR="00013F99" w:rsidRPr="00070B70" w:rsidRDefault="00013F99" w:rsidP="00013F99">
            <w:pPr>
              <w:cnfStyle w:val="000000000000" w:firstRow="0" w:lastRow="0" w:firstColumn="0" w:lastColumn="0" w:oddVBand="0" w:evenVBand="0" w:oddHBand="0" w:evenHBand="0" w:firstRowFirstColumn="0" w:firstRowLastColumn="0" w:lastRowFirstColumn="0" w:lastRowLastColumn="0"/>
              <w:rPr>
                <w:ins w:id="740" w:author="Sarah Warren" w:date="2022-02-01T16:34:00Z"/>
                <w:bCs/>
                <w:rPrChange w:id="741" w:author="Sarah Warren" w:date="2022-02-01T16:49:00Z">
                  <w:rPr>
                    <w:ins w:id="742" w:author="Sarah Warren" w:date="2022-02-01T16:34:00Z"/>
                    <w:b/>
                  </w:rPr>
                </w:rPrChange>
              </w:rPr>
            </w:pPr>
            <w:ins w:id="743" w:author="Sarah Warren" w:date="2022-02-01T16:35:00Z">
              <w:r w:rsidRPr="00070B70">
                <w:rPr>
                  <w:bCs/>
                </w:rPr>
                <w:t>Joe Biden</w:t>
              </w:r>
            </w:ins>
          </w:p>
        </w:tc>
        <w:tc>
          <w:tcPr>
            <w:tcW w:w="0" w:type="dxa"/>
          </w:tcPr>
          <w:p w14:paraId="53BF70CE" w14:textId="7916A5E4" w:rsidR="00013F99" w:rsidRPr="00C42513" w:rsidRDefault="00070B70" w:rsidP="00013F99">
            <w:pPr>
              <w:cnfStyle w:val="000000000000" w:firstRow="0" w:lastRow="0" w:firstColumn="0" w:lastColumn="0" w:oddVBand="0" w:evenVBand="0" w:oddHBand="0" w:evenHBand="0" w:firstRowFirstColumn="0" w:firstRowLastColumn="0" w:lastRowFirstColumn="0" w:lastRowLastColumn="0"/>
              <w:rPr>
                <w:ins w:id="744" w:author="Sarah Warren" w:date="2022-02-01T16:34:00Z"/>
                <w:bCs/>
              </w:rPr>
            </w:pPr>
            <w:ins w:id="745" w:author="Sarah Warren" w:date="2022-02-01T16:50:00Z">
              <w:r w:rsidRPr="00B60351">
                <w:rPr>
                  <w:b/>
                  <w:i/>
                  <w:iCs/>
                </w:rPr>
                <w:t>{</w:t>
              </w:r>
            </w:ins>
            <w:ins w:id="746" w:author="Sarah Warren" w:date="2022-02-07T13:42:00Z">
              <w:r w:rsidR="00E636C7">
                <w:rPr>
                  <w:bCs/>
                  <w:i/>
                  <w:iCs/>
                </w:rPr>
                <w:t>0 - 100</w:t>
              </w:r>
            </w:ins>
            <w:ins w:id="747" w:author="Sarah Warren" w:date="2022-02-01T16:50:00Z">
              <w:r w:rsidRPr="00B60351">
                <w:rPr>
                  <w:bCs/>
                  <w:i/>
                  <w:iCs/>
                </w:rPr>
                <w:t xml:space="preserve"> sliding scale</w:t>
              </w:r>
              <w:r w:rsidRPr="00B60351">
                <w:rPr>
                  <w:b/>
                  <w:i/>
                  <w:iCs/>
                </w:rPr>
                <w:t>}</w:t>
              </w:r>
            </w:ins>
          </w:p>
        </w:tc>
      </w:tr>
    </w:tbl>
    <w:p w14:paraId="00000079" w14:textId="41595B0D" w:rsidR="009709DB" w:rsidDel="00070B70" w:rsidRDefault="00923290" w:rsidP="00A06699">
      <w:pPr>
        <w:shd w:val="clear" w:color="auto" w:fill="FFFFFF"/>
        <w:spacing w:after="240" w:line="240" w:lineRule="auto"/>
        <w:rPr>
          <w:del w:id="748" w:author="Sarah Warren" w:date="2022-02-01T16:33:00Z"/>
          <w:b/>
        </w:rPr>
      </w:pPr>
      <w:del w:id="749" w:author="Sarah Warren" w:date="2022-02-01T16:33:00Z">
        <w:r w:rsidDel="00E4366E">
          <w:rPr>
            <w:b/>
          </w:rPr>
          <w:delText xml:space="preserve">FT. </w:delText>
        </w:r>
        <w:r w:rsidDel="00E4366E">
          <w:delText>Republican Party</w:delText>
        </w:r>
      </w:del>
    </w:p>
    <w:p w14:paraId="1C06E6CE" w14:textId="77777777" w:rsidR="00070B70" w:rsidRDefault="00070B70" w:rsidP="00C72999">
      <w:pPr>
        <w:shd w:val="clear" w:color="auto" w:fill="FFFFFF"/>
        <w:spacing w:after="240" w:line="240" w:lineRule="auto"/>
        <w:rPr>
          <w:ins w:id="750" w:author="Sarah Warren" w:date="2022-02-01T16:50:00Z"/>
          <w:b/>
        </w:rPr>
      </w:pPr>
    </w:p>
    <w:p w14:paraId="1401829E" w14:textId="056D9770" w:rsidR="000E222A" w:rsidDel="00CD6739" w:rsidRDefault="00580F06">
      <w:pPr>
        <w:shd w:val="clear" w:color="auto" w:fill="FFFFFF"/>
        <w:spacing w:after="240" w:line="240" w:lineRule="auto"/>
        <w:rPr>
          <w:del w:id="751" w:author="Sarah Warren" w:date="2022-02-01T16:33:00Z"/>
        </w:rPr>
      </w:pPr>
      <w:del w:id="752" w:author="Sarah Warren" w:date="2022-02-01T16:33:00Z">
        <w:r w:rsidDel="00E4366E">
          <w:tab/>
        </w:r>
      </w:del>
      <w:moveFromRangeStart w:id="753" w:author="Sarah Warren" w:date="2022-02-01T16:33:00Z" w:name="move94625614"/>
      <w:moveFrom w:id="754" w:author="Sarah Warren" w:date="2022-02-01T16:33:00Z">
        <w:del w:id="755" w:author="Sarah Warren" w:date="2022-02-01T16:33:00Z">
          <w:r w:rsidDel="00E4366E">
            <w:delText>1-100 sliding scale</w:delText>
          </w:r>
        </w:del>
      </w:moveFrom>
      <w:moveFromRangeEnd w:id="753"/>
    </w:p>
    <w:p w14:paraId="585748B3" w14:textId="278CF0E4" w:rsidR="00CD6739" w:rsidRDefault="00CD6739" w:rsidP="00580F06">
      <w:pPr>
        <w:rPr>
          <w:ins w:id="756" w:author="Sarah Warren" w:date="2022-02-01T17:05:00Z"/>
        </w:rPr>
      </w:pPr>
    </w:p>
    <w:p w14:paraId="1C1DAC6F" w14:textId="77777777" w:rsidR="00CD6739" w:rsidRDefault="00CD6739" w:rsidP="00CD6739">
      <w:pPr>
        <w:shd w:val="clear" w:color="auto" w:fill="FFFFFF"/>
        <w:spacing w:after="240" w:line="240" w:lineRule="auto"/>
        <w:rPr>
          <w:ins w:id="757" w:author="Sarah Warren" w:date="2022-02-01T17:05:00Z"/>
          <w:color w:val="1C1D1E"/>
          <w:sz w:val="24"/>
          <w:szCs w:val="24"/>
        </w:rPr>
      </w:pPr>
      <w:ins w:id="758" w:author="Sarah Warren" w:date="2022-02-01T17:05:00Z">
        <w:r>
          <w:rPr>
            <w:color w:val="1C1D1E"/>
            <w:sz w:val="24"/>
            <w:szCs w:val="24"/>
          </w:rPr>
          <w:t xml:space="preserve">Researchers have been hired to consult with the Florida ACCESS, the state’s welfare agency. Below you will find two applicants for government assistance. The application information has been redacted to hide information that may identify individual applicants. </w:t>
        </w:r>
      </w:ins>
    </w:p>
    <w:p w14:paraId="6A9C2E6D" w14:textId="77777777" w:rsidR="00CD6739" w:rsidRDefault="00CD6739" w:rsidP="00CD6739">
      <w:pPr>
        <w:shd w:val="clear" w:color="auto" w:fill="FFFFFF"/>
        <w:spacing w:after="240" w:line="240" w:lineRule="auto"/>
        <w:rPr>
          <w:ins w:id="759" w:author="Sarah Warren" w:date="2022-02-01T17:06:00Z"/>
          <w:color w:val="1C1D1E"/>
          <w:sz w:val="24"/>
          <w:szCs w:val="24"/>
        </w:rPr>
      </w:pPr>
      <w:ins w:id="760" w:author="Sarah Warren" w:date="2022-02-01T17:05:00Z">
        <w:r>
          <w:rPr>
            <w:color w:val="1C1D1E"/>
            <w:sz w:val="24"/>
            <w:szCs w:val="24"/>
          </w:rPr>
          <w:t xml:space="preserve">Each applicant has a state-assessed level of need of $900 per month. Your task is to allocate $1,500 between the two applicants. </w:t>
        </w:r>
        <w:commentRangeStart w:id="761"/>
        <w:r>
          <w:rPr>
            <w:color w:val="1C1D1E"/>
            <w:sz w:val="24"/>
            <w:szCs w:val="24"/>
          </w:rPr>
          <w:t xml:space="preserve">You can allocate any amount between $0 and $900 to each applicant. </w:t>
        </w:r>
      </w:ins>
      <w:commentRangeEnd w:id="761"/>
      <w:r w:rsidR="005B3092">
        <w:rPr>
          <w:rStyle w:val="CommentReference"/>
        </w:rPr>
        <w:commentReference w:id="761"/>
      </w:r>
      <w:ins w:id="762" w:author="Sarah Warren" w:date="2022-02-01T17:05:00Z">
        <w:r>
          <w:rPr>
            <w:color w:val="1C1D1E"/>
            <w:sz w:val="24"/>
            <w:szCs w:val="24"/>
          </w:rPr>
          <w:t>Any remaining funds will be used to offset the state’s budget deficit. Please enter three numbers below:</w:t>
        </w:r>
      </w:ins>
    </w:p>
    <w:p w14:paraId="6FF0F71D" w14:textId="4FA04D45" w:rsidR="00CD6739" w:rsidRDefault="00CD6739" w:rsidP="00CD6739">
      <w:pPr>
        <w:shd w:val="clear" w:color="auto" w:fill="FFFFFF"/>
        <w:spacing w:after="240" w:line="240" w:lineRule="auto"/>
        <w:rPr>
          <w:ins w:id="763" w:author="Sarah Warren" w:date="2022-02-01T17:06:00Z"/>
          <w:i/>
          <w:iCs/>
          <w:color w:val="1C1D1E"/>
          <w:sz w:val="24"/>
          <w:szCs w:val="24"/>
        </w:rPr>
      </w:pPr>
      <w:ins w:id="764" w:author="Sarah Warren" w:date="2022-02-01T17:05:00Z">
        <w:r>
          <w:rPr>
            <w:i/>
            <w:iCs/>
            <w:color w:val="1C1D1E"/>
            <w:sz w:val="24"/>
            <w:szCs w:val="24"/>
          </w:rPr>
          <w:t>Please assign with ½ probability applicant_1 = Sammie and applicant_1=Mist</w:t>
        </w:r>
      </w:ins>
      <w:ins w:id="765" w:author="Sarah Warren" w:date="2022-02-01T17:06:00Z">
        <w:r>
          <w:rPr>
            <w:i/>
            <w:iCs/>
            <w:color w:val="1C1D1E"/>
            <w:sz w:val="24"/>
            <w:szCs w:val="24"/>
          </w:rPr>
          <w:t>y. Please assign with ½ probability applicant_2 =James and applicant_2 = Sandra.</w:t>
        </w:r>
      </w:ins>
    </w:p>
    <w:p w14:paraId="53C1276F" w14:textId="523E9D71" w:rsidR="00CD6739" w:rsidRPr="00CD6739" w:rsidRDefault="00CD6739" w:rsidP="00CD6739">
      <w:pPr>
        <w:shd w:val="clear" w:color="auto" w:fill="FFFFFF"/>
        <w:spacing w:after="240" w:line="240" w:lineRule="auto"/>
        <w:rPr>
          <w:ins w:id="766" w:author="Sarah Warren" w:date="2022-02-01T17:05:00Z"/>
          <w:i/>
          <w:iCs/>
          <w:color w:val="1C1D1E"/>
          <w:sz w:val="24"/>
          <w:szCs w:val="24"/>
        </w:rPr>
      </w:pPr>
      <w:ins w:id="767" w:author="Sarah Warren" w:date="2022-02-01T17:06:00Z">
        <w:r>
          <w:rPr>
            <w:i/>
            <w:iCs/>
            <w:color w:val="1C1D1E"/>
            <w:sz w:val="24"/>
            <w:szCs w:val="24"/>
          </w:rPr>
          <w:t>Please assign with ½ probability applicant_1_rating =Excellent and applicant_1_rating = Poor. P</w:t>
        </w:r>
      </w:ins>
      <w:ins w:id="768" w:author="Sarah Warren" w:date="2022-02-01T17:07:00Z">
        <w:r>
          <w:rPr>
            <w:i/>
            <w:iCs/>
            <w:color w:val="1C1D1E"/>
            <w:sz w:val="24"/>
            <w:szCs w:val="24"/>
          </w:rPr>
          <w:t>lease assign with ½ probability applicant_2_rating = Excellent and applicant_2_rating=Poor.</w:t>
        </w:r>
      </w:ins>
    </w:p>
    <w:tbl>
      <w:tblPr>
        <w:tblStyle w:val="TableGrid"/>
        <w:tblW w:w="0" w:type="auto"/>
        <w:tblLook w:val="04A0" w:firstRow="1" w:lastRow="0" w:firstColumn="1" w:lastColumn="0" w:noHBand="0" w:noVBand="1"/>
      </w:tblPr>
      <w:tblGrid>
        <w:gridCol w:w="4675"/>
        <w:gridCol w:w="4675"/>
      </w:tblGrid>
      <w:tr w:rsidR="00CD6739" w14:paraId="203442BF" w14:textId="77777777" w:rsidTr="0033312E">
        <w:trPr>
          <w:ins w:id="769" w:author="Sarah Warren" w:date="2022-02-01T17:05:00Z"/>
        </w:trPr>
        <w:tc>
          <w:tcPr>
            <w:tcW w:w="4675" w:type="dxa"/>
          </w:tcPr>
          <w:p w14:paraId="7F627E17" w14:textId="118601BD" w:rsidR="00CD6739" w:rsidRPr="00CD6739" w:rsidRDefault="00D3144F" w:rsidP="0033312E">
            <w:pPr>
              <w:spacing w:after="240"/>
              <w:rPr>
                <w:ins w:id="770" w:author="Sarah Warren" w:date="2022-02-01T17:05:00Z"/>
                <w:i/>
                <w:iCs/>
                <w:color w:val="1C1D1E"/>
                <w:sz w:val="24"/>
                <w:szCs w:val="24"/>
                <w:rPrChange w:id="771" w:author="Sarah Warren" w:date="2022-02-01T17:07:00Z">
                  <w:rPr>
                    <w:ins w:id="772" w:author="Sarah Warren" w:date="2022-02-01T17:05:00Z"/>
                    <w:color w:val="1C1D1E"/>
                    <w:sz w:val="24"/>
                    <w:szCs w:val="24"/>
                  </w:rPr>
                </w:rPrChange>
              </w:rPr>
            </w:pPr>
            <w:ins w:id="773" w:author="Sarah Warren" w:date="2022-02-01T17:10:00Z">
              <w:r>
                <w:rPr>
                  <w:color w:val="1C1D1E"/>
                  <w:sz w:val="24"/>
                  <w:szCs w:val="24"/>
                </w:rPr>
                <w:t xml:space="preserve">Applicant 1: </w:t>
              </w:r>
            </w:ins>
            <w:ins w:id="774" w:author="Sarah Warren" w:date="2022-02-01T17:07:00Z">
              <w:r w:rsidR="00CD6739">
                <w:rPr>
                  <w:i/>
                  <w:iCs/>
                  <w:color w:val="1C1D1E"/>
                  <w:sz w:val="24"/>
                  <w:szCs w:val="24"/>
                </w:rPr>
                <w:t>{applicant_1}</w:t>
              </w:r>
            </w:ins>
          </w:p>
        </w:tc>
        <w:tc>
          <w:tcPr>
            <w:tcW w:w="4675" w:type="dxa"/>
          </w:tcPr>
          <w:p w14:paraId="008C44B3" w14:textId="746A5A75" w:rsidR="00CD6739" w:rsidRPr="00CD6739" w:rsidRDefault="00D3144F" w:rsidP="0033312E">
            <w:pPr>
              <w:spacing w:after="240"/>
              <w:rPr>
                <w:ins w:id="775" w:author="Sarah Warren" w:date="2022-02-01T17:05:00Z"/>
                <w:i/>
                <w:iCs/>
                <w:color w:val="1C1D1E"/>
                <w:sz w:val="24"/>
                <w:szCs w:val="24"/>
                <w:rPrChange w:id="776" w:author="Sarah Warren" w:date="2022-02-01T17:07:00Z">
                  <w:rPr>
                    <w:ins w:id="777" w:author="Sarah Warren" w:date="2022-02-01T17:05:00Z"/>
                    <w:color w:val="1C1D1E"/>
                    <w:sz w:val="24"/>
                    <w:szCs w:val="24"/>
                  </w:rPr>
                </w:rPrChange>
              </w:rPr>
            </w:pPr>
            <w:ins w:id="778" w:author="Sarah Warren" w:date="2022-02-01T17:10:00Z">
              <w:r>
                <w:rPr>
                  <w:color w:val="1C1D1E"/>
                  <w:sz w:val="24"/>
                  <w:szCs w:val="24"/>
                </w:rPr>
                <w:t xml:space="preserve">Applicant 2: </w:t>
              </w:r>
            </w:ins>
            <w:ins w:id="779" w:author="Sarah Warren" w:date="2022-02-01T17:07:00Z">
              <w:r w:rsidR="00CD6739">
                <w:rPr>
                  <w:i/>
                  <w:iCs/>
                  <w:color w:val="1C1D1E"/>
                  <w:sz w:val="24"/>
                  <w:szCs w:val="24"/>
                </w:rPr>
                <w:t>{applicant_2}</w:t>
              </w:r>
            </w:ins>
          </w:p>
        </w:tc>
      </w:tr>
      <w:tr w:rsidR="00CD6739" w14:paraId="4ABAE059" w14:textId="77777777" w:rsidTr="0033312E">
        <w:trPr>
          <w:ins w:id="780" w:author="Sarah Warren" w:date="2022-02-01T17:05:00Z"/>
        </w:trPr>
        <w:tc>
          <w:tcPr>
            <w:tcW w:w="4675" w:type="dxa"/>
          </w:tcPr>
          <w:p w14:paraId="0FF16A50" w14:textId="34174D12" w:rsidR="00CD6739" w:rsidRDefault="00CD6739" w:rsidP="00CD6739">
            <w:pPr>
              <w:pStyle w:val="ListParagraph"/>
              <w:numPr>
                <w:ilvl w:val="0"/>
                <w:numId w:val="1"/>
              </w:numPr>
              <w:spacing w:after="240"/>
              <w:rPr>
                <w:ins w:id="781" w:author="Sarah Warren" w:date="2022-02-01T17:05:00Z"/>
                <w:color w:val="1C1D1E"/>
                <w:sz w:val="24"/>
                <w:szCs w:val="24"/>
              </w:rPr>
            </w:pPr>
            <w:ins w:id="782" w:author="Sarah Warren" w:date="2022-02-01T17:05:00Z">
              <w:r>
                <w:rPr>
                  <w:color w:val="1C1D1E"/>
                  <w:sz w:val="24"/>
                  <w:szCs w:val="24"/>
                </w:rPr>
                <w:t>Head of household</w:t>
              </w:r>
            </w:ins>
          </w:p>
          <w:p w14:paraId="3B8844A2" w14:textId="77777777" w:rsidR="00CD6739" w:rsidRPr="005721EE" w:rsidRDefault="00CD6739" w:rsidP="00CD6739">
            <w:pPr>
              <w:pStyle w:val="ListParagraph"/>
              <w:numPr>
                <w:ilvl w:val="0"/>
                <w:numId w:val="1"/>
              </w:numPr>
              <w:spacing w:after="240"/>
              <w:rPr>
                <w:ins w:id="783" w:author="Sarah Warren" w:date="2022-02-01T17:05:00Z"/>
                <w:color w:val="1C1D1E"/>
                <w:sz w:val="24"/>
                <w:szCs w:val="24"/>
              </w:rPr>
            </w:pPr>
            <w:ins w:id="784" w:author="Sarah Warren" w:date="2022-02-01T17:05:00Z">
              <w:r>
                <w:rPr>
                  <w:color w:val="1C1D1E"/>
                  <w:sz w:val="24"/>
                  <w:szCs w:val="24"/>
                </w:rPr>
                <w:t>Two dependents: one son and one daughter</w:t>
              </w:r>
            </w:ins>
          </w:p>
          <w:p w14:paraId="75BDDA92" w14:textId="1797BC7B" w:rsidR="00CD6739" w:rsidRPr="005721EE" w:rsidRDefault="00CD6739" w:rsidP="00CD6739">
            <w:pPr>
              <w:pStyle w:val="ListParagraph"/>
              <w:numPr>
                <w:ilvl w:val="0"/>
                <w:numId w:val="1"/>
              </w:numPr>
              <w:spacing w:after="240"/>
              <w:rPr>
                <w:ins w:id="785" w:author="Sarah Warren" w:date="2022-02-01T17:05:00Z"/>
                <w:color w:val="1C1D1E"/>
                <w:sz w:val="24"/>
                <w:szCs w:val="24"/>
              </w:rPr>
            </w:pPr>
            <w:commentRangeStart w:id="786"/>
            <w:ins w:id="787" w:author="Sarah Warren" w:date="2022-02-01T17:05:00Z">
              <w:r>
                <w:rPr>
                  <w:color w:val="1C1D1E"/>
                  <w:sz w:val="24"/>
                  <w:szCs w:val="24"/>
                </w:rPr>
                <w:t xml:space="preserve">Worker quality assessment: </w:t>
              </w:r>
            </w:ins>
            <w:commentRangeEnd w:id="786"/>
            <w:r w:rsidR="00A470BC">
              <w:rPr>
                <w:rStyle w:val="CommentReference"/>
              </w:rPr>
              <w:commentReference w:id="786"/>
            </w:r>
            <w:ins w:id="788" w:author="Sarah Warren" w:date="2022-02-01T17:07:00Z">
              <w:r>
                <w:rPr>
                  <w:i/>
                  <w:iCs/>
                  <w:color w:val="1C1D1E"/>
                  <w:sz w:val="24"/>
                  <w:szCs w:val="24"/>
                </w:rPr>
                <w:t>{applicant_1_rating}</w:t>
              </w:r>
            </w:ins>
          </w:p>
        </w:tc>
        <w:tc>
          <w:tcPr>
            <w:tcW w:w="4675" w:type="dxa"/>
          </w:tcPr>
          <w:p w14:paraId="0F7701C9" w14:textId="77777777" w:rsidR="00CD6739" w:rsidRDefault="00CD6739" w:rsidP="00CD6739">
            <w:pPr>
              <w:pStyle w:val="ListParagraph"/>
              <w:numPr>
                <w:ilvl w:val="0"/>
                <w:numId w:val="1"/>
              </w:numPr>
              <w:spacing w:after="240"/>
              <w:rPr>
                <w:ins w:id="789" w:author="Sarah Warren" w:date="2022-02-01T17:05:00Z"/>
                <w:color w:val="1C1D1E"/>
                <w:sz w:val="24"/>
                <w:szCs w:val="24"/>
              </w:rPr>
            </w:pPr>
            <w:ins w:id="790" w:author="Sarah Warren" w:date="2022-02-01T17:05:00Z">
              <w:r>
                <w:rPr>
                  <w:color w:val="1C1D1E"/>
                  <w:sz w:val="24"/>
                  <w:szCs w:val="24"/>
                </w:rPr>
                <w:t>Head of household</w:t>
              </w:r>
            </w:ins>
          </w:p>
          <w:p w14:paraId="638C417A" w14:textId="77777777" w:rsidR="00CD6739" w:rsidRDefault="00CD6739" w:rsidP="00CD6739">
            <w:pPr>
              <w:pStyle w:val="ListParagraph"/>
              <w:numPr>
                <w:ilvl w:val="0"/>
                <w:numId w:val="1"/>
              </w:numPr>
              <w:spacing w:after="240"/>
              <w:rPr>
                <w:ins w:id="791" w:author="Sarah Warren" w:date="2022-02-01T17:05:00Z"/>
                <w:color w:val="1C1D1E"/>
                <w:sz w:val="24"/>
                <w:szCs w:val="24"/>
              </w:rPr>
            </w:pPr>
            <w:ins w:id="792" w:author="Sarah Warren" w:date="2022-02-01T17:05:00Z">
              <w:r>
                <w:rPr>
                  <w:color w:val="1C1D1E"/>
                  <w:sz w:val="24"/>
                  <w:szCs w:val="24"/>
                </w:rPr>
                <w:t>Two dependents: one son and one daughter</w:t>
              </w:r>
            </w:ins>
          </w:p>
          <w:p w14:paraId="16B8CDC6" w14:textId="702903E9" w:rsidR="00CD6739" w:rsidRPr="005721EE" w:rsidRDefault="00CD6739" w:rsidP="00CD6739">
            <w:pPr>
              <w:pStyle w:val="ListParagraph"/>
              <w:numPr>
                <w:ilvl w:val="0"/>
                <w:numId w:val="1"/>
              </w:numPr>
              <w:spacing w:after="240"/>
              <w:rPr>
                <w:ins w:id="793" w:author="Sarah Warren" w:date="2022-02-01T17:05:00Z"/>
                <w:color w:val="1C1D1E"/>
                <w:sz w:val="24"/>
                <w:szCs w:val="24"/>
              </w:rPr>
            </w:pPr>
            <w:ins w:id="794" w:author="Sarah Warren" w:date="2022-02-01T17:05:00Z">
              <w:r w:rsidRPr="005721EE">
                <w:rPr>
                  <w:color w:val="1C1D1E"/>
                  <w:sz w:val="24"/>
                  <w:szCs w:val="24"/>
                </w:rPr>
                <w:t xml:space="preserve">Worker quality assessment: </w:t>
              </w:r>
            </w:ins>
            <w:ins w:id="795" w:author="Sarah Warren" w:date="2022-02-01T17:08:00Z">
              <w:r>
                <w:rPr>
                  <w:i/>
                  <w:iCs/>
                  <w:color w:val="1C1D1E"/>
                  <w:sz w:val="24"/>
                  <w:szCs w:val="24"/>
                </w:rPr>
                <w:t>{applicant_2_rating}</w:t>
              </w:r>
            </w:ins>
          </w:p>
        </w:tc>
      </w:tr>
    </w:tbl>
    <w:p w14:paraId="7E3D91BE" w14:textId="77777777" w:rsidR="00CD6739" w:rsidRDefault="00CD6739" w:rsidP="00CD6739">
      <w:pPr>
        <w:shd w:val="clear" w:color="auto" w:fill="FFFFFF"/>
        <w:spacing w:after="240" w:line="240" w:lineRule="auto"/>
        <w:rPr>
          <w:ins w:id="796" w:author="Sarah Warren" w:date="2022-02-01T17:05:00Z"/>
          <w:color w:val="1C1D1E"/>
          <w:sz w:val="24"/>
          <w:szCs w:val="24"/>
        </w:rPr>
      </w:pPr>
    </w:p>
    <w:p w14:paraId="1B0D16F1" w14:textId="321EBE3F" w:rsidR="00CD6739" w:rsidRDefault="00CD6739" w:rsidP="00CD6739">
      <w:pPr>
        <w:shd w:val="clear" w:color="auto" w:fill="FFFFFF"/>
        <w:spacing w:after="240" w:line="240" w:lineRule="auto"/>
        <w:ind w:firstLine="720"/>
        <w:rPr>
          <w:ins w:id="797" w:author="Sarah Warren" w:date="2022-02-01T17:05:00Z"/>
          <w:color w:val="1C1D1E"/>
          <w:sz w:val="24"/>
          <w:szCs w:val="24"/>
        </w:rPr>
      </w:pPr>
      <w:ins w:id="798" w:author="Sarah Warren" w:date="2022-02-01T17:08:00Z">
        <w:r>
          <w:rPr>
            <w:b/>
            <w:bCs/>
            <w:color w:val="1C1D1E"/>
            <w:sz w:val="24"/>
            <w:szCs w:val="24"/>
          </w:rPr>
          <w:t>APP_1</w:t>
        </w:r>
      </w:ins>
      <w:ins w:id="799" w:author="Sarah Warren" w:date="2022-02-01T17:09:00Z">
        <w:r>
          <w:rPr>
            <w:b/>
            <w:bCs/>
            <w:color w:val="1C1D1E"/>
            <w:sz w:val="24"/>
            <w:szCs w:val="24"/>
          </w:rPr>
          <w:t xml:space="preserve">_amount. </w:t>
        </w:r>
      </w:ins>
      <w:ins w:id="800" w:author="Sarah Warren" w:date="2022-02-01T17:05:00Z">
        <w:r>
          <w:rPr>
            <w:color w:val="1C1D1E"/>
            <w:sz w:val="24"/>
            <w:szCs w:val="24"/>
          </w:rPr>
          <w:t>Amount allocated to Applicant 1: _______</w:t>
        </w:r>
      </w:ins>
    </w:p>
    <w:p w14:paraId="6035EB33" w14:textId="7263A25D" w:rsidR="00CD6739" w:rsidRDefault="00CD6739" w:rsidP="00CD6739">
      <w:pPr>
        <w:shd w:val="clear" w:color="auto" w:fill="FFFFFF"/>
        <w:spacing w:after="240" w:line="240" w:lineRule="auto"/>
        <w:ind w:firstLine="720"/>
        <w:rPr>
          <w:ins w:id="801" w:author="Sarah Warren" w:date="2022-02-01T17:05:00Z"/>
          <w:color w:val="1C1D1E"/>
          <w:sz w:val="24"/>
          <w:szCs w:val="24"/>
        </w:rPr>
      </w:pPr>
      <w:ins w:id="802" w:author="Sarah Warren" w:date="2022-02-01T17:09:00Z">
        <w:r>
          <w:rPr>
            <w:b/>
            <w:bCs/>
            <w:color w:val="1C1D1E"/>
            <w:sz w:val="24"/>
            <w:szCs w:val="24"/>
          </w:rPr>
          <w:t xml:space="preserve">APP_2_amount. </w:t>
        </w:r>
      </w:ins>
      <w:ins w:id="803" w:author="Sarah Warren" w:date="2022-02-01T17:05:00Z">
        <w:r>
          <w:rPr>
            <w:color w:val="1C1D1E"/>
            <w:sz w:val="24"/>
            <w:szCs w:val="24"/>
          </w:rPr>
          <w:t>Amount allocated to Applicant 2: _______</w:t>
        </w:r>
      </w:ins>
    </w:p>
    <w:p w14:paraId="0F8CE097" w14:textId="24EA5972" w:rsidR="00CD6739" w:rsidRDefault="00CD6739" w:rsidP="00CD6739">
      <w:pPr>
        <w:shd w:val="clear" w:color="auto" w:fill="FFFFFF"/>
        <w:spacing w:after="240" w:line="240" w:lineRule="auto"/>
        <w:ind w:firstLine="720"/>
        <w:rPr>
          <w:ins w:id="804" w:author="Sarah Warren" w:date="2022-02-01T17:05:00Z"/>
          <w:color w:val="1C1D1E"/>
          <w:sz w:val="24"/>
          <w:szCs w:val="24"/>
        </w:rPr>
      </w:pPr>
      <w:commentRangeStart w:id="805"/>
      <w:proofErr w:type="spellStart"/>
      <w:ins w:id="806" w:author="Sarah Warren" w:date="2022-02-01T17:09:00Z">
        <w:r>
          <w:rPr>
            <w:b/>
            <w:bCs/>
            <w:color w:val="1C1D1E"/>
            <w:sz w:val="24"/>
            <w:szCs w:val="24"/>
          </w:rPr>
          <w:t>STATE_amount</w:t>
        </w:r>
        <w:proofErr w:type="spellEnd"/>
        <w:r>
          <w:rPr>
            <w:b/>
            <w:bCs/>
            <w:color w:val="1C1D1E"/>
            <w:sz w:val="24"/>
            <w:szCs w:val="24"/>
          </w:rPr>
          <w:t xml:space="preserve">. </w:t>
        </w:r>
      </w:ins>
      <w:ins w:id="807" w:author="Sarah Warren" w:date="2022-02-01T17:05:00Z">
        <w:r>
          <w:rPr>
            <w:color w:val="1C1D1E"/>
            <w:sz w:val="24"/>
            <w:szCs w:val="24"/>
          </w:rPr>
          <w:t>Amount allocated to reduce budget deficit: _______</w:t>
        </w:r>
      </w:ins>
      <w:commentRangeEnd w:id="805"/>
      <w:r w:rsidR="00643B90">
        <w:rPr>
          <w:rStyle w:val="CommentReference"/>
        </w:rPr>
        <w:commentReference w:id="805"/>
      </w:r>
    </w:p>
    <w:p w14:paraId="2A90CB43" w14:textId="4D7626F5" w:rsidR="00CD6739" w:rsidRPr="00CE1FBC" w:rsidRDefault="00CD6739" w:rsidP="00CD6739">
      <w:pPr>
        <w:rPr>
          <w:ins w:id="808" w:author="Sarah Warren" w:date="2022-02-01T17:05:00Z"/>
          <w:i/>
          <w:iCs/>
        </w:rPr>
      </w:pPr>
      <w:ins w:id="809" w:author="Sarah Warren" w:date="2022-02-01T17:05:00Z">
        <w:r w:rsidRPr="00CE1FBC">
          <w:rPr>
            <w:i/>
            <w:iCs/>
            <w:color w:val="1C1D1E"/>
            <w:sz w:val="24"/>
            <w:szCs w:val="24"/>
          </w:rPr>
          <w:t>[Number responses may range from 0-1,500. The total of all three allocations must sum to 1,500]</w:t>
        </w:r>
      </w:ins>
    </w:p>
    <w:p w14:paraId="3959CD8A" w14:textId="452EEBB1" w:rsidR="00CD6739" w:rsidRDefault="00CD6739" w:rsidP="00580F06">
      <w:pPr>
        <w:rPr>
          <w:ins w:id="810" w:author="Sarah Warren" w:date="2022-02-01T17:05:00Z"/>
        </w:rPr>
      </w:pPr>
    </w:p>
    <w:p w14:paraId="3414C6DC" w14:textId="77777777" w:rsidR="00CD6739" w:rsidRDefault="00CD6739" w:rsidP="00580F06">
      <w:pPr>
        <w:rPr>
          <w:ins w:id="811" w:author="Sarah Warren" w:date="2022-02-01T17:05:00Z"/>
        </w:rPr>
      </w:pPr>
    </w:p>
    <w:p w14:paraId="0000007A" w14:textId="04D91319" w:rsidR="009709DB" w:rsidDel="00E4366E" w:rsidRDefault="00923290">
      <w:pPr>
        <w:rPr>
          <w:del w:id="812" w:author="Sarah Warren" w:date="2022-02-01T16:33:00Z"/>
        </w:rPr>
      </w:pPr>
      <w:del w:id="813" w:author="Sarah Warren" w:date="2022-02-01T16:33:00Z">
        <w:r w:rsidDel="00E4366E">
          <w:rPr>
            <w:b/>
          </w:rPr>
          <w:delText xml:space="preserve">FT. </w:delText>
        </w:r>
        <w:r w:rsidDel="00E4366E">
          <w:delText>Democratic Party</w:delText>
        </w:r>
      </w:del>
    </w:p>
    <w:p w14:paraId="2F274587" w14:textId="67D20742" w:rsidR="000E222A" w:rsidDel="00E4366E" w:rsidRDefault="00580F06">
      <w:pPr>
        <w:rPr>
          <w:del w:id="814" w:author="Sarah Warren" w:date="2022-02-01T16:33:00Z"/>
        </w:rPr>
      </w:pPr>
      <w:del w:id="815" w:author="Sarah Warren" w:date="2022-02-01T16:33:00Z">
        <w:r w:rsidDel="00E4366E">
          <w:tab/>
          <w:delText>1-100 sliding scale</w:delText>
        </w:r>
      </w:del>
    </w:p>
    <w:p w14:paraId="582DF37E" w14:textId="30C255FA" w:rsidR="00580F06" w:rsidDel="00E4366E" w:rsidRDefault="00580F06">
      <w:pPr>
        <w:rPr>
          <w:del w:id="816" w:author="Sarah Warren" w:date="2022-02-01T16:33:00Z"/>
        </w:rPr>
      </w:pPr>
      <w:del w:id="817" w:author="Sarah Warren" w:date="2022-02-01T16:33:00Z">
        <w:r w:rsidDel="00E4366E">
          <w:rPr>
            <w:b/>
            <w:bCs/>
          </w:rPr>
          <w:delText xml:space="preserve">FT. </w:delText>
        </w:r>
        <w:r w:rsidR="00B148B2" w:rsidDel="00E4366E">
          <w:delText>Welfare</w:delText>
        </w:r>
      </w:del>
    </w:p>
    <w:p w14:paraId="5E80DA4E" w14:textId="424325BE" w:rsidR="000E222A" w:rsidDel="00E4366E" w:rsidRDefault="00C72999">
      <w:pPr>
        <w:rPr>
          <w:del w:id="818" w:author="Sarah Warren" w:date="2022-02-01T16:33:00Z"/>
        </w:rPr>
      </w:pPr>
      <w:del w:id="819" w:author="Sarah Warren" w:date="2022-02-01T16:33:00Z">
        <w:r w:rsidDel="00E4366E">
          <w:tab/>
          <w:delText>1-100 sliding scale</w:delText>
        </w:r>
      </w:del>
    </w:p>
    <w:p w14:paraId="17A4C327" w14:textId="7CD4E848" w:rsidR="00B148B2" w:rsidDel="00E4366E" w:rsidRDefault="00B148B2">
      <w:pPr>
        <w:rPr>
          <w:del w:id="820" w:author="Sarah Warren" w:date="2022-02-01T16:33:00Z"/>
        </w:rPr>
      </w:pPr>
      <w:del w:id="821" w:author="Sarah Warren" w:date="2022-02-01T16:33:00Z">
        <w:r w:rsidDel="00E4366E">
          <w:rPr>
            <w:b/>
            <w:bCs/>
          </w:rPr>
          <w:delText xml:space="preserve">FT. </w:delText>
        </w:r>
        <w:r w:rsidDel="00E4366E">
          <w:delText>Aid to the poor</w:delText>
        </w:r>
      </w:del>
    </w:p>
    <w:p w14:paraId="15233328" w14:textId="6310F788" w:rsidR="000E222A" w:rsidDel="00E4366E" w:rsidRDefault="00C72999">
      <w:pPr>
        <w:rPr>
          <w:del w:id="822" w:author="Sarah Warren" w:date="2022-02-01T16:33:00Z"/>
        </w:rPr>
      </w:pPr>
      <w:del w:id="823" w:author="Sarah Warren" w:date="2022-02-01T16:33:00Z">
        <w:r w:rsidDel="00E4366E">
          <w:tab/>
          <w:delText>1-100 sliding scale</w:delText>
        </w:r>
      </w:del>
    </w:p>
    <w:p w14:paraId="24EDF888" w14:textId="6F6CC210" w:rsidR="00B148B2" w:rsidDel="00E4366E" w:rsidRDefault="00B148B2">
      <w:pPr>
        <w:rPr>
          <w:del w:id="824" w:author="Sarah Warren" w:date="2022-02-01T16:33:00Z"/>
        </w:rPr>
      </w:pPr>
      <w:del w:id="825" w:author="Sarah Warren" w:date="2022-02-01T16:33:00Z">
        <w:r w:rsidDel="00E4366E">
          <w:rPr>
            <w:b/>
            <w:bCs/>
          </w:rPr>
          <w:delText xml:space="preserve">FT. </w:delText>
        </w:r>
        <w:r w:rsidDel="00E4366E">
          <w:delText>Blacks</w:delText>
        </w:r>
      </w:del>
    </w:p>
    <w:p w14:paraId="59CD108D" w14:textId="12EE96E6" w:rsidR="000E222A" w:rsidDel="00E4366E" w:rsidRDefault="00C72999">
      <w:pPr>
        <w:rPr>
          <w:del w:id="826" w:author="Sarah Warren" w:date="2022-02-01T16:33:00Z"/>
        </w:rPr>
      </w:pPr>
      <w:del w:id="827" w:author="Sarah Warren" w:date="2022-02-01T16:33:00Z">
        <w:r w:rsidDel="00E4366E">
          <w:tab/>
          <w:delText>1-100 sliding scale</w:delText>
        </w:r>
      </w:del>
    </w:p>
    <w:p w14:paraId="24B6809E" w14:textId="74082F9C" w:rsidR="00B148B2" w:rsidDel="00E4366E" w:rsidRDefault="00B148B2">
      <w:pPr>
        <w:rPr>
          <w:del w:id="828" w:author="Sarah Warren" w:date="2022-02-01T16:33:00Z"/>
        </w:rPr>
      </w:pPr>
      <w:del w:id="829" w:author="Sarah Warren" w:date="2022-02-01T16:33:00Z">
        <w:r w:rsidDel="00E4366E">
          <w:rPr>
            <w:b/>
            <w:bCs/>
          </w:rPr>
          <w:delText xml:space="preserve">FT. </w:delText>
        </w:r>
        <w:r w:rsidDel="00E4366E">
          <w:delText>Whites</w:delText>
        </w:r>
      </w:del>
    </w:p>
    <w:p w14:paraId="5C12E41A" w14:textId="3160F3EA" w:rsidR="000E222A" w:rsidDel="00E4366E" w:rsidRDefault="00C72999">
      <w:pPr>
        <w:rPr>
          <w:del w:id="830" w:author="Sarah Warren" w:date="2022-02-01T16:33:00Z"/>
        </w:rPr>
      </w:pPr>
      <w:del w:id="831" w:author="Sarah Warren" w:date="2022-02-01T16:33:00Z">
        <w:r w:rsidDel="00E4366E">
          <w:tab/>
          <w:delText>1-100 sliding scale</w:delText>
        </w:r>
      </w:del>
    </w:p>
    <w:p w14:paraId="5CEBAA01" w14:textId="53CBDBB9" w:rsidR="00B148B2" w:rsidDel="00E4366E" w:rsidRDefault="00B148B2">
      <w:pPr>
        <w:rPr>
          <w:del w:id="832" w:author="Sarah Warren" w:date="2022-02-01T16:34:00Z"/>
        </w:rPr>
      </w:pPr>
      <w:del w:id="833" w:author="Sarah Warren" w:date="2022-02-01T16:34:00Z">
        <w:r w:rsidDel="00E4366E">
          <w:rPr>
            <w:b/>
            <w:bCs/>
          </w:rPr>
          <w:delText xml:space="preserve">FT. </w:delText>
        </w:r>
        <w:r w:rsidDel="00E4366E">
          <w:delText>Federal Bureaucrats</w:delText>
        </w:r>
      </w:del>
    </w:p>
    <w:p w14:paraId="1E029098" w14:textId="3307EDBE" w:rsidR="00C72999" w:rsidRPr="00B148B2" w:rsidDel="00E4366E" w:rsidRDefault="00C72999">
      <w:pPr>
        <w:rPr>
          <w:del w:id="834" w:author="Sarah Warren" w:date="2022-02-01T16:34:00Z"/>
        </w:rPr>
      </w:pPr>
      <w:del w:id="835" w:author="Sarah Warren" w:date="2022-02-01T16:34:00Z">
        <w:r w:rsidDel="00E4366E">
          <w:tab/>
          <w:delText>1-100 sliding scale</w:delText>
        </w:r>
      </w:del>
    </w:p>
    <w:p w14:paraId="0000007B" w14:textId="77777777" w:rsidR="009709DB" w:rsidDel="007340B4" w:rsidRDefault="009709DB">
      <w:pPr>
        <w:rPr>
          <w:del w:id="836" w:author="Sarah Warren" w:date="2022-01-31T21:23:00Z"/>
        </w:rPr>
      </w:pPr>
    </w:p>
    <w:p w14:paraId="0000007C" w14:textId="2EB33D05" w:rsidR="009709DB" w:rsidDel="00A736B5" w:rsidRDefault="00923290" w:rsidP="00C72999">
      <w:pPr>
        <w:spacing w:line="240" w:lineRule="auto"/>
        <w:rPr>
          <w:del w:id="837" w:author="Sarah Warren" w:date="2022-01-31T16:31:00Z"/>
          <w:b/>
        </w:rPr>
      </w:pPr>
      <w:del w:id="838" w:author="Sarah Warren" w:date="2022-01-31T16:31:00Z">
        <w:r w:rsidDel="00A736B5">
          <w:rPr>
            <w:b/>
          </w:rPr>
          <w:delText xml:space="preserve">Vignette </w:delText>
        </w:r>
      </w:del>
      <w:del w:id="839" w:author="Sarah Warren" w:date="2022-01-24T10:28:00Z">
        <w:r w:rsidDel="003545B8">
          <w:rPr>
            <w:b/>
          </w:rPr>
          <w:delText xml:space="preserve">Experiment </w:delText>
        </w:r>
      </w:del>
      <w:del w:id="840" w:author="Sarah Warren" w:date="2022-01-31T16:31:00Z">
        <w:r w:rsidDel="00A736B5">
          <w:rPr>
            <w:b/>
          </w:rPr>
          <w:delText>A</w:delText>
        </w:r>
      </w:del>
    </w:p>
    <w:p w14:paraId="0000007E" w14:textId="44B97A3F" w:rsidR="009709DB" w:rsidDel="00A736B5" w:rsidRDefault="00923290" w:rsidP="00C72999">
      <w:pPr>
        <w:shd w:val="clear" w:color="auto" w:fill="FFFFFF"/>
        <w:spacing w:after="240" w:line="240" w:lineRule="auto"/>
        <w:rPr>
          <w:del w:id="841" w:author="Sarah Warren" w:date="2022-01-31T16:31:00Z"/>
          <w:color w:val="1C1D1E"/>
          <w:sz w:val="24"/>
          <w:szCs w:val="24"/>
        </w:rPr>
      </w:pPr>
      <w:del w:id="842" w:author="Sarah Warren" w:date="2022-01-31T16:31:00Z">
        <w:r w:rsidDel="00A736B5">
          <w:rPr>
            <w:color w:val="1C1D1E"/>
            <w:sz w:val="24"/>
            <w:szCs w:val="24"/>
          </w:rPr>
          <w:delText xml:space="preserve">Researchers have been hired to consult with </w:delText>
        </w:r>
      </w:del>
      <w:del w:id="843" w:author="Sarah Warren" w:date="2022-01-24T10:29:00Z">
        <w:r w:rsidDel="003545B8">
          <w:rPr>
            <w:color w:val="1C1D1E"/>
            <w:sz w:val="24"/>
            <w:szCs w:val="24"/>
          </w:rPr>
          <w:delText xml:space="preserve">Florida ACCESS, the state’s </w:delText>
        </w:r>
      </w:del>
      <w:del w:id="844" w:author="Sarah Warren" w:date="2022-01-31T16:31:00Z">
        <w:r w:rsidDel="00A736B5">
          <w:rPr>
            <w:color w:val="1C1D1E"/>
            <w:sz w:val="24"/>
            <w:szCs w:val="24"/>
          </w:rPr>
          <w:delText xml:space="preserve">welfare agency. Below you will find two applicants for </w:delText>
        </w:r>
      </w:del>
      <w:del w:id="845" w:author="Sarah Warren" w:date="2022-01-24T10:29:00Z">
        <w:r w:rsidDel="003545B8">
          <w:rPr>
            <w:color w:val="1C1D1E"/>
            <w:sz w:val="24"/>
            <w:szCs w:val="24"/>
          </w:rPr>
          <w:delText xml:space="preserve">state </w:delText>
        </w:r>
      </w:del>
      <w:del w:id="846" w:author="Sarah Warren" w:date="2022-01-31T16:31:00Z">
        <w:r w:rsidDel="00A736B5">
          <w:rPr>
            <w:color w:val="1C1D1E"/>
            <w:sz w:val="24"/>
            <w:szCs w:val="24"/>
          </w:rPr>
          <w:delText>assistance. The application information has been redacted to hide information that may identify individual applicants.</w:delText>
        </w:r>
        <w:r w:rsidR="00C72999" w:rsidDel="00A736B5">
          <w:rPr>
            <w:color w:val="1C1D1E"/>
            <w:sz w:val="24"/>
            <w:szCs w:val="24"/>
          </w:rPr>
          <w:delText xml:space="preserve"> </w:delText>
        </w:r>
        <w:r w:rsidDel="00A736B5">
          <w:rPr>
            <w:color w:val="1C1D1E"/>
            <w:sz w:val="24"/>
            <w:szCs w:val="24"/>
          </w:rPr>
          <w:delText>Each applicant has a state-assessed level of need of $900 per month. Your task is to allocate $1,500 between the two applicants. You can allocate any amount between $0 and $900 to each applicant. Any remaining funds will be used to offset the state’s budget deficit. Please enter three numbers below:</w:delText>
        </w:r>
      </w:del>
    </w:p>
    <w:p w14:paraId="00000080" w14:textId="3A55DD66" w:rsidR="009709DB" w:rsidDel="00457A09" w:rsidRDefault="00580F06" w:rsidP="00C72999">
      <w:pPr>
        <w:shd w:val="clear" w:color="auto" w:fill="FFFFFF"/>
        <w:spacing w:line="240" w:lineRule="auto"/>
        <w:rPr>
          <w:del w:id="847" w:author="Sarah Warren" w:date="2022-01-24T10:41:00Z"/>
          <w:color w:val="1C1D1E"/>
          <w:sz w:val="24"/>
          <w:szCs w:val="24"/>
        </w:rPr>
      </w:pPr>
      <w:del w:id="848" w:author="Sarah Warren" w:date="2022-01-24T10:41:00Z">
        <w:r w:rsidDel="00457A09">
          <w:rPr>
            <w:color w:val="1C1D1E"/>
            <w:sz w:val="24"/>
            <w:szCs w:val="24"/>
          </w:rPr>
          <w:delText>[Picture of Applicant 1’s</w:delText>
        </w:r>
        <w:r w:rsidR="00DF52D3" w:rsidDel="00457A09">
          <w:rPr>
            <w:color w:val="1C1D1E"/>
            <w:sz w:val="24"/>
            <w:szCs w:val="24"/>
          </w:rPr>
          <w:delText xml:space="preserve"> (Female</w:delText>
        </w:r>
        <w:r w:rsidR="00CC53F9" w:rsidDel="00457A09">
          <w:rPr>
            <w:color w:val="1C1D1E"/>
            <w:sz w:val="24"/>
            <w:szCs w:val="24"/>
          </w:rPr>
          <w:delText xml:space="preserve"> – randomized between two names</w:delText>
        </w:r>
        <w:r w:rsidR="00DF52D3" w:rsidDel="00457A09">
          <w:rPr>
            <w:color w:val="1C1D1E"/>
            <w:sz w:val="24"/>
            <w:szCs w:val="24"/>
          </w:rPr>
          <w:delText>)</w:delText>
        </w:r>
        <w:r w:rsidDel="00457A09">
          <w:rPr>
            <w:color w:val="1C1D1E"/>
            <w:sz w:val="24"/>
            <w:szCs w:val="24"/>
          </w:rPr>
          <w:delText xml:space="preserve"> Application]</w:delText>
        </w:r>
      </w:del>
    </w:p>
    <w:p w14:paraId="5BA1B75C" w14:textId="54FD04B0" w:rsidR="00580F06" w:rsidDel="00457A09" w:rsidRDefault="00580F06" w:rsidP="00DF52D3">
      <w:pPr>
        <w:shd w:val="clear" w:color="auto" w:fill="FFFFFF"/>
        <w:spacing w:line="240" w:lineRule="auto"/>
        <w:rPr>
          <w:del w:id="849" w:author="Sarah Warren" w:date="2022-01-24T10:41:00Z"/>
          <w:color w:val="1C1D1E"/>
          <w:sz w:val="24"/>
          <w:szCs w:val="24"/>
        </w:rPr>
      </w:pPr>
      <w:del w:id="850" w:author="Sarah Warren" w:date="2022-01-24T10:41:00Z">
        <w:r w:rsidDel="00457A09">
          <w:rPr>
            <w:color w:val="1C1D1E"/>
            <w:sz w:val="24"/>
            <w:szCs w:val="24"/>
          </w:rPr>
          <w:delText xml:space="preserve">[Picture of Applicant 2’s </w:delText>
        </w:r>
        <w:r w:rsidR="00DF52D3" w:rsidDel="00457A09">
          <w:rPr>
            <w:color w:val="1C1D1E"/>
            <w:sz w:val="24"/>
            <w:szCs w:val="24"/>
          </w:rPr>
          <w:delText>(Male</w:delText>
        </w:r>
        <w:r w:rsidR="00CC53F9" w:rsidDel="00457A09">
          <w:rPr>
            <w:color w:val="1C1D1E"/>
            <w:sz w:val="24"/>
            <w:szCs w:val="24"/>
          </w:rPr>
          <w:delText xml:space="preserve"> – randomized between two names</w:delText>
        </w:r>
        <w:r w:rsidR="00DF52D3" w:rsidDel="00457A09">
          <w:rPr>
            <w:color w:val="1C1D1E"/>
            <w:sz w:val="24"/>
            <w:szCs w:val="24"/>
          </w:rPr>
          <w:delText xml:space="preserve">) </w:delText>
        </w:r>
        <w:r w:rsidDel="00457A09">
          <w:rPr>
            <w:color w:val="1C1D1E"/>
            <w:sz w:val="24"/>
            <w:szCs w:val="24"/>
          </w:rPr>
          <w:delText>Application]</w:delText>
        </w:r>
      </w:del>
    </w:p>
    <w:p w14:paraId="0FDDAB21" w14:textId="0B1B5A5D" w:rsidR="00DF52D3" w:rsidDel="00A736B5" w:rsidRDefault="00DF52D3" w:rsidP="00DF52D3">
      <w:pPr>
        <w:shd w:val="clear" w:color="auto" w:fill="FFFFFF"/>
        <w:spacing w:line="240" w:lineRule="auto"/>
        <w:rPr>
          <w:del w:id="851" w:author="Sarah Warren" w:date="2022-01-31T16:31:00Z"/>
          <w:color w:val="1C1D1E"/>
          <w:sz w:val="24"/>
          <w:szCs w:val="24"/>
        </w:rPr>
      </w:pPr>
    </w:p>
    <w:p w14:paraId="00000083" w14:textId="79828A42" w:rsidR="009709DB" w:rsidDel="00A736B5" w:rsidRDefault="00923290" w:rsidP="00C72999">
      <w:pPr>
        <w:shd w:val="clear" w:color="auto" w:fill="FFFFFF"/>
        <w:spacing w:after="240" w:line="240" w:lineRule="auto"/>
        <w:ind w:firstLine="720"/>
        <w:rPr>
          <w:del w:id="852" w:author="Sarah Warren" w:date="2022-01-31T16:31:00Z"/>
          <w:color w:val="1C1D1E"/>
          <w:sz w:val="24"/>
          <w:szCs w:val="24"/>
        </w:rPr>
      </w:pPr>
      <w:del w:id="853" w:author="Sarah Warren" w:date="2022-01-31T16:31:00Z">
        <w:r w:rsidDel="00A736B5">
          <w:rPr>
            <w:color w:val="1C1D1E"/>
            <w:sz w:val="24"/>
            <w:szCs w:val="24"/>
          </w:rPr>
          <w:delText>Amount allocated to Applicant 1:</w:delText>
        </w:r>
      </w:del>
    </w:p>
    <w:p w14:paraId="00000084" w14:textId="123BAB76" w:rsidR="009709DB" w:rsidDel="00A736B5" w:rsidRDefault="00923290" w:rsidP="00C72999">
      <w:pPr>
        <w:shd w:val="clear" w:color="auto" w:fill="FFFFFF"/>
        <w:spacing w:after="240" w:line="240" w:lineRule="auto"/>
        <w:ind w:firstLine="720"/>
        <w:rPr>
          <w:del w:id="854" w:author="Sarah Warren" w:date="2022-01-31T16:31:00Z"/>
          <w:color w:val="1C1D1E"/>
          <w:sz w:val="24"/>
          <w:szCs w:val="24"/>
        </w:rPr>
      </w:pPr>
      <w:del w:id="855" w:author="Sarah Warren" w:date="2022-01-31T16:31:00Z">
        <w:r w:rsidDel="00A736B5">
          <w:rPr>
            <w:color w:val="1C1D1E"/>
            <w:sz w:val="24"/>
            <w:szCs w:val="24"/>
          </w:rPr>
          <w:delText>Amount allocated to Applicant 2:</w:delText>
        </w:r>
      </w:del>
    </w:p>
    <w:p w14:paraId="00000085" w14:textId="6EB8D13F" w:rsidR="009709DB" w:rsidDel="00A736B5" w:rsidRDefault="00923290" w:rsidP="00C72999">
      <w:pPr>
        <w:shd w:val="clear" w:color="auto" w:fill="FFFFFF"/>
        <w:spacing w:after="240" w:line="240" w:lineRule="auto"/>
        <w:ind w:firstLine="720"/>
        <w:rPr>
          <w:del w:id="856" w:author="Sarah Warren" w:date="2022-01-31T16:31:00Z"/>
          <w:color w:val="1C1D1E"/>
          <w:sz w:val="24"/>
          <w:szCs w:val="24"/>
        </w:rPr>
      </w:pPr>
      <w:del w:id="857" w:author="Sarah Warren" w:date="2022-01-31T16:31:00Z">
        <w:r w:rsidDel="00A736B5">
          <w:rPr>
            <w:color w:val="1C1D1E"/>
            <w:sz w:val="24"/>
            <w:szCs w:val="24"/>
          </w:rPr>
          <w:delText>Amount allocated to reduce budget deficit:</w:delText>
        </w:r>
      </w:del>
    </w:p>
    <w:p w14:paraId="42720255" w14:textId="380C9A0F" w:rsidR="00DF52D3" w:rsidDel="00A736B5" w:rsidRDefault="00DF52D3" w:rsidP="00C72999">
      <w:pPr>
        <w:shd w:val="clear" w:color="auto" w:fill="FFFFFF"/>
        <w:spacing w:after="240" w:line="240" w:lineRule="auto"/>
        <w:ind w:firstLine="720"/>
        <w:rPr>
          <w:del w:id="858" w:author="Sarah Warren" w:date="2022-01-31T16:31:00Z"/>
          <w:color w:val="1C1D1E"/>
          <w:sz w:val="24"/>
          <w:szCs w:val="24"/>
        </w:rPr>
      </w:pPr>
      <w:del w:id="859" w:author="Sarah Warren" w:date="2022-01-31T16:31:00Z">
        <w:r w:rsidDel="00A736B5">
          <w:rPr>
            <w:color w:val="1C1D1E"/>
            <w:sz w:val="24"/>
            <w:szCs w:val="24"/>
          </w:rPr>
          <w:delText>[numbers must sum to $1,500]</w:delText>
        </w:r>
      </w:del>
    </w:p>
    <w:p w14:paraId="00000086" w14:textId="5238668B" w:rsidR="009709DB" w:rsidDel="00E4366E" w:rsidRDefault="009709DB">
      <w:pPr>
        <w:shd w:val="clear" w:color="auto" w:fill="FFFFFF"/>
        <w:spacing w:after="240" w:line="240" w:lineRule="auto"/>
        <w:rPr>
          <w:del w:id="860" w:author="Sarah Warren" w:date="2022-02-01T16:34:00Z"/>
          <w:color w:val="1C1D1E"/>
          <w:sz w:val="24"/>
          <w:szCs w:val="24"/>
        </w:rPr>
        <w:pPrChange w:id="861" w:author="Sarah Warren" w:date="2022-01-31T16:31:00Z">
          <w:pPr>
            <w:shd w:val="clear" w:color="auto" w:fill="FFFFFF"/>
            <w:spacing w:after="240" w:line="240" w:lineRule="auto"/>
            <w:ind w:firstLine="720"/>
          </w:pPr>
        </w:pPrChange>
      </w:pPr>
    </w:p>
    <w:p w14:paraId="00000087" w14:textId="5DE04E6D" w:rsidR="009709DB" w:rsidRPr="00580F06" w:rsidDel="00A06699" w:rsidRDefault="00923290" w:rsidP="00C72999">
      <w:pPr>
        <w:shd w:val="clear" w:color="auto" w:fill="FFFFFF"/>
        <w:spacing w:after="240" w:line="240" w:lineRule="auto"/>
        <w:rPr>
          <w:del w:id="862" w:author="Sarah Warren" w:date="2022-02-01T16:45:00Z"/>
          <w:b/>
          <w:bCs/>
          <w:color w:val="1C1D1E"/>
          <w:sz w:val="24"/>
          <w:szCs w:val="24"/>
        </w:rPr>
      </w:pPr>
      <w:del w:id="863" w:author="Sarah Warren" w:date="2022-02-01T16:45:00Z">
        <w:r w:rsidRPr="00580F06" w:rsidDel="00A06699">
          <w:rPr>
            <w:b/>
            <w:bCs/>
            <w:color w:val="1C1D1E"/>
            <w:sz w:val="24"/>
            <w:szCs w:val="24"/>
          </w:rPr>
          <w:delText xml:space="preserve">Vignette </w:delText>
        </w:r>
        <w:r w:rsidR="00580F06" w:rsidRPr="00580F06" w:rsidDel="00A06699">
          <w:rPr>
            <w:b/>
            <w:bCs/>
            <w:color w:val="1C1D1E"/>
            <w:sz w:val="24"/>
            <w:szCs w:val="24"/>
          </w:rPr>
          <w:delText>Experiment</w:delText>
        </w:r>
      </w:del>
      <w:del w:id="864" w:author="Sarah Warren" w:date="2022-01-31T20:40:00Z">
        <w:r w:rsidR="00580F06" w:rsidRPr="00580F06" w:rsidDel="000E222A">
          <w:rPr>
            <w:b/>
            <w:bCs/>
            <w:color w:val="1C1D1E"/>
            <w:sz w:val="24"/>
            <w:szCs w:val="24"/>
          </w:rPr>
          <w:delText xml:space="preserve"> </w:delText>
        </w:r>
        <w:r w:rsidRPr="00580F06" w:rsidDel="000E222A">
          <w:rPr>
            <w:b/>
            <w:bCs/>
            <w:color w:val="1C1D1E"/>
            <w:sz w:val="24"/>
            <w:szCs w:val="24"/>
          </w:rPr>
          <w:delText>B</w:delText>
        </w:r>
      </w:del>
      <w:del w:id="865" w:author="Sarah Warren" w:date="2022-02-01T16:45:00Z">
        <w:r w:rsidRPr="00580F06" w:rsidDel="00A06699">
          <w:rPr>
            <w:b/>
            <w:bCs/>
            <w:color w:val="1C1D1E"/>
            <w:sz w:val="24"/>
            <w:szCs w:val="24"/>
          </w:rPr>
          <w:delText>:</w:delText>
        </w:r>
      </w:del>
    </w:p>
    <w:p w14:paraId="130E25E0" w14:textId="3D8A1A01" w:rsidR="004A1157" w:rsidRDefault="004A1157">
      <w:pPr>
        <w:shd w:val="clear" w:color="auto" w:fill="FFFFFF"/>
        <w:spacing w:after="240" w:line="240" w:lineRule="auto"/>
        <w:rPr>
          <w:ins w:id="866" w:author="Sarah Warren" w:date="2022-01-31T20:59:00Z"/>
          <w:i/>
          <w:iCs/>
          <w:color w:val="1C1D1E"/>
          <w:sz w:val="24"/>
          <w:szCs w:val="24"/>
        </w:rPr>
        <w:pPrChange w:id="867" w:author="Sarah Warren" w:date="2022-02-01T16:45:00Z">
          <w:pPr>
            <w:shd w:val="clear" w:color="auto" w:fill="FFFFFF"/>
            <w:spacing w:after="240" w:line="240" w:lineRule="auto"/>
            <w:ind w:firstLine="720"/>
          </w:pPr>
        </w:pPrChange>
      </w:pPr>
      <w:ins w:id="868" w:author="Sarah Warren" w:date="2022-01-31T20:58:00Z">
        <w:r>
          <w:rPr>
            <w:i/>
            <w:iCs/>
            <w:color w:val="1C1D1E"/>
            <w:sz w:val="24"/>
            <w:szCs w:val="24"/>
          </w:rPr>
          <w:t>Please assign with 1/3 probability either ‘party’ = “Rep.”, ‘party’ = “Dem.”</w:t>
        </w:r>
      </w:ins>
      <w:ins w:id="869" w:author="Sarah Warren" w:date="2022-01-31T20:59:00Z">
        <w:r>
          <w:rPr>
            <w:i/>
            <w:iCs/>
            <w:color w:val="1C1D1E"/>
            <w:sz w:val="24"/>
            <w:szCs w:val="24"/>
          </w:rPr>
          <w:t>, or ‘party’= {NULL}</w:t>
        </w:r>
        <w:r w:rsidR="008A3FFC">
          <w:rPr>
            <w:i/>
            <w:iCs/>
            <w:color w:val="1C1D1E"/>
            <w:sz w:val="24"/>
            <w:szCs w:val="24"/>
          </w:rPr>
          <w:t>.</w:t>
        </w:r>
      </w:ins>
    </w:p>
    <w:p w14:paraId="6C3C98EF" w14:textId="6F0781DB" w:rsidR="008A3FFC" w:rsidRPr="008A3FFC" w:rsidRDefault="008A3FFC">
      <w:pPr>
        <w:shd w:val="clear" w:color="auto" w:fill="FFFFFF"/>
        <w:spacing w:after="240" w:line="240" w:lineRule="auto"/>
        <w:rPr>
          <w:ins w:id="870" w:author="Sarah Warren" w:date="2022-01-31T21:01:00Z"/>
          <w:i/>
          <w:iCs/>
          <w:color w:val="1C1D1E"/>
          <w:sz w:val="24"/>
          <w:szCs w:val="24"/>
          <w:rPrChange w:id="871" w:author="Sarah Warren" w:date="2022-01-31T21:02:00Z">
            <w:rPr>
              <w:ins w:id="872" w:author="Sarah Warren" w:date="2022-01-31T21:01:00Z"/>
              <w:color w:val="1C1D1E"/>
              <w:sz w:val="24"/>
              <w:szCs w:val="24"/>
            </w:rPr>
          </w:rPrChange>
        </w:rPr>
      </w:pPr>
      <w:ins w:id="873" w:author="Sarah Warren" w:date="2022-01-31T20:59:00Z">
        <w:r>
          <w:rPr>
            <w:i/>
            <w:iCs/>
            <w:color w:val="1C1D1E"/>
            <w:sz w:val="24"/>
            <w:szCs w:val="24"/>
          </w:rPr>
          <w:t>Please assign with ¼ probabil</w:t>
        </w:r>
        <w:r w:rsidRPr="008A3FFC">
          <w:rPr>
            <w:i/>
            <w:iCs/>
            <w:color w:val="1C1D1E"/>
            <w:sz w:val="24"/>
            <w:szCs w:val="24"/>
          </w:rPr>
          <w:t>ity ‘program’ = “</w:t>
        </w:r>
      </w:ins>
      <w:ins w:id="874" w:author="Sarah Warren" w:date="2022-01-31T21:00:00Z">
        <w:r w:rsidRPr="008A3FFC">
          <w:rPr>
            <w:i/>
            <w:iCs/>
            <w:color w:val="1C1D1E"/>
            <w:sz w:val="24"/>
            <w:szCs w:val="24"/>
            <w:rPrChange w:id="875" w:author="Sarah Warren" w:date="2022-01-31T21:01:00Z">
              <w:rPr>
                <w:color w:val="1C1D1E"/>
                <w:sz w:val="24"/>
                <w:szCs w:val="24"/>
              </w:rPr>
            </w:rPrChange>
          </w:rPr>
          <w:t>which gives each resident of the state an annual cash transfer of $900.</w:t>
        </w:r>
      </w:ins>
      <w:ins w:id="876" w:author="Sarah Warren" w:date="2022-01-31T20:59:00Z">
        <w:r w:rsidRPr="008A3FFC">
          <w:rPr>
            <w:i/>
            <w:iCs/>
            <w:color w:val="1C1D1E"/>
            <w:sz w:val="24"/>
            <w:szCs w:val="24"/>
          </w:rPr>
          <w:t>”</w:t>
        </w:r>
      </w:ins>
      <w:ins w:id="877" w:author="Sarah Warren" w:date="2022-01-31T21:00:00Z">
        <w:r w:rsidRPr="008A3FFC">
          <w:rPr>
            <w:i/>
            <w:iCs/>
            <w:color w:val="1C1D1E"/>
            <w:sz w:val="24"/>
            <w:szCs w:val="24"/>
          </w:rPr>
          <w:t>, ‘program’ = “</w:t>
        </w:r>
        <w:r w:rsidRPr="008A3FFC">
          <w:rPr>
            <w:i/>
            <w:iCs/>
            <w:color w:val="1C1D1E"/>
            <w:sz w:val="24"/>
            <w:szCs w:val="24"/>
            <w:rPrChange w:id="878" w:author="Sarah Warren" w:date="2022-01-31T21:01:00Z">
              <w:rPr>
                <w:color w:val="1C1D1E"/>
                <w:sz w:val="24"/>
                <w:szCs w:val="24"/>
              </w:rPr>
            </w:rPrChange>
          </w:rPr>
          <w:t xml:space="preserve">which gives mothers with one or more </w:t>
        </w:r>
        <w:r w:rsidRPr="008A3FFC">
          <w:rPr>
            <w:i/>
            <w:iCs/>
            <w:color w:val="1C1D1E"/>
            <w:sz w:val="24"/>
            <w:szCs w:val="24"/>
            <w:rPrChange w:id="879" w:author="Sarah Warren" w:date="2022-01-31T21:01:00Z">
              <w:rPr>
                <w:color w:val="1C1D1E"/>
                <w:sz w:val="24"/>
                <w:szCs w:val="24"/>
              </w:rPr>
            </w:rPrChange>
          </w:rPr>
          <w:lastRenderedPageBreak/>
          <w:t>dependent children who are residents of the state an annual cash transfer of $900.</w:t>
        </w:r>
        <w:r w:rsidRPr="008A3FFC">
          <w:rPr>
            <w:i/>
            <w:iCs/>
            <w:color w:val="1C1D1E"/>
            <w:sz w:val="24"/>
            <w:szCs w:val="24"/>
          </w:rPr>
          <w:t>”</w:t>
        </w:r>
      </w:ins>
      <w:ins w:id="880" w:author="Sarah Warren" w:date="2022-01-31T21:01:00Z">
        <w:r w:rsidRPr="008A3FFC">
          <w:rPr>
            <w:i/>
            <w:iCs/>
            <w:color w:val="1C1D1E"/>
            <w:sz w:val="24"/>
            <w:szCs w:val="24"/>
          </w:rPr>
          <w:t xml:space="preserve">, </w:t>
        </w:r>
      </w:ins>
      <w:ins w:id="881" w:author="Sarah Warren" w:date="2022-01-31T21:00:00Z">
        <w:r w:rsidRPr="008A3FFC">
          <w:rPr>
            <w:i/>
            <w:iCs/>
            <w:color w:val="1C1D1E"/>
            <w:sz w:val="24"/>
            <w:szCs w:val="24"/>
          </w:rPr>
          <w:t>‘program’ = “</w:t>
        </w:r>
        <w:r w:rsidRPr="008A3FFC">
          <w:rPr>
            <w:i/>
            <w:iCs/>
            <w:color w:val="1C1D1E"/>
            <w:sz w:val="24"/>
            <w:szCs w:val="24"/>
            <w:rPrChange w:id="882" w:author="Sarah Warren" w:date="2022-01-31T21:01:00Z">
              <w:rPr>
                <w:color w:val="1C1D1E"/>
                <w:sz w:val="24"/>
                <w:szCs w:val="24"/>
              </w:rPr>
            </w:rPrChange>
          </w:rPr>
          <w:t>which gives all residents of the state under 200% of the poverty line an annual cash transfer of $900.</w:t>
        </w:r>
        <w:r w:rsidRPr="008A3FFC">
          <w:rPr>
            <w:i/>
            <w:iCs/>
            <w:color w:val="1C1D1E"/>
            <w:sz w:val="24"/>
            <w:szCs w:val="24"/>
          </w:rPr>
          <w:t>”</w:t>
        </w:r>
      </w:ins>
      <w:ins w:id="883" w:author="Sarah Warren" w:date="2022-01-31T21:01:00Z">
        <w:r w:rsidRPr="008A3FFC">
          <w:rPr>
            <w:i/>
            <w:iCs/>
            <w:color w:val="1C1D1E"/>
            <w:sz w:val="24"/>
            <w:szCs w:val="24"/>
          </w:rPr>
          <w:t xml:space="preserve">, or </w:t>
        </w:r>
      </w:ins>
      <w:ins w:id="884" w:author="Sarah Warren" w:date="2022-01-31T21:00:00Z">
        <w:r w:rsidRPr="008A3FFC">
          <w:rPr>
            <w:i/>
            <w:iCs/>
            <w:color w:val="1C1D1E"/>
            <w:sz w:val="24"/>
            <w:szCs w:val="24"/>
          </w:rPr>
          <w:t>‘program’ = “</w:t>
        </w:r>
        <w:r w:rsidRPr="008A3FFC">
          <w:rPr>
            <w:i/>
            <w:iCs/>
            <w:color w:val="1C1D1E"/>
            <w:sz w:val="24"/>
            <w:szCs w:val="24"/>
            <w:rPrChange w:id="885" w:author="Sarah Warren" w:date="2022-01-31T21:01:00Z">
              <w:rPr>
                <w:color w:val="1C1D1E"/>
                <w:sz w:val="24"/>
                <w:szCs w:val="24"/>
              </w:rPr>
            </w:rPrChange>
          </w:rPr>
          <w:t xml:space="preserve">to </w:t>
        </w:r>
      </w:ins>
      <w:ins w:id="886" w:author="Sarah Warren" w:date="2022-02-01T16:53:00Z">
        <w:r w:rsidR="003E6081">
          <w:rPr>
            <w:i/>
            <w:iCs/>
            <w:color w:val="1C1D1E"/>
            <w:sz w:val="24"/>
            <w:szCs w:val="24"/>
          </w:rPr>
          <w:t xml:space="preserve">remodel </w:t>
        </w:r>
      </w:ins>
      <w:ins w:id="887" w:author="Sarah Warren" w:date="2022-02-01T16:52:00Z">
        <w:r w:rsidR="003E6081">
          <w:rPr>
            <w:i/>
            <w:iCs/>
            <w:color w:val="1C1D1E"/>
            <w:sz w:val="24"/>
            <w:szCs w:val="24"/>
          </w:rPr>
          <w:t>the state capital building</w:t>
        </w:r>
      </w:ins>
      <w:ins w:id="888" w:author="Sarah Warren" w:date="2022-01-31T21:00:00Z">
        <w:r w:rsidRPr="008A3FFC">
          <w:rPr>
            <w:i/>
            <w:iCs/>
            <w:color w:val="1C1D1E"/>
            <w:sz w:val="24"/>
            <w:szCs w:val="24"/>
            <w:rPrChange w:id="889" w:author="Sarah Warren" w:date="2022-01-31T21:01:00Z">
              <w:rPr>
                <w:color w:val="1C1D1E"/>
                <w:sz w:val="24"/>
                <w:szCs w:val="24"/>
              </w:rPr>
            </w:rPrChange>
          </w:rPr>
          <w:t>.</w:t>
        </w:r>
        <w:r w:rsidRPr="008A3FFC">
          <w:rPr>
            <w:i/>
            <w:iCs/>
            <w:color w:val="1C1D1E"/>
            <w:sz w:val="24"/>
            <w:szCs w:val="24"/>
          </w:rPr>
          <w:t>”</w:t>
        </w:r>
      </w:ins>
    </w:p>
    <w:p w14:paraId="2254B9BE" w14:textId="25503166" w:rsidR="00580F06" w:rsidRPr="008A3FFC" w:rsidDel="008A3FFC" w:rsidRDefault="00E636C7">
      <w:pPr>
        <w:shd w:val="clear" w:color="auto" w:fill="FFFFFF"/>
        <w:spacing w:after="240" w:line="240" w:lineRule="auto"/>
        <w:rPr>
          <w:del w:id="890" w:author="Sarah Warren" w:date="2022-01-31T21:01:00Z"/>
          <w:i/>
          <w:iCs/>
          <w:color w:val="1C1D1E"/>
          <w:sz w:val="24"/>
          <w:szCs w:val="24"/>
          <w:rPrChange w:id="891" w:author="Sarah Warren" w:date="2022-01-31T21:01:00Z">
            <w:rPr>
              <w:del w:id="892" w:author="Sarah Warren" w:date="2022-01-31T21:01:00Z"/>
              <w:color w:val="1C1D1E"/>
              <w:sz w:val="24"/>
              <w:szCs w:val="24"/>
            </w:rPr>
          </w:rPrChange>
        </w:rPr>
      </w:pPr>
      <w:ins w:id="893" w:author="Sarah Warren" w:date="2022-02-07T13:43:00Z">
        <w:r>
          <w:rPr>
            <w:color w:val="1C1D1E"/>
            <w:sz w:val="24"/>
            <w:szCs w:val="24"/>
          </w:rPr>
          <w:t xml:space="preserve">Suppose that you live in a </w:t>
        </w:r>
      </w:ins>
      <w:ins w:id="894" w:author="Sarah Warren" w:date="2022-02-07T13:44:00Z">
        <w:r>
          <w:rPr>
            <w:color w:val="1C1D1E"/>
            <w:sz w:val="24"/>
            <w:szCs w:val="24"/>
          </w:rPr>
          <w:t xml:space="preserve">nearby state. The </w:t>
        </w:r>
      </w:ins>
      <w:ins w:id="895" w:author="Sarah Warren" w:date="2022-02-01T16:24:00Z">
        <w:r w:rsidR="00E4366E">
          <w:rPr>
            <w:color w:val="1C1D1E"/>
            <w:sz w:val="24"/>
            <w:szCs w:val="24"/>
          </w:rPr>
          <w:t>{</w:t>
        </w:r>
        <w:r w:rsidR="00E4366E">
          <w:rPr>
            <w:i/>
            <w:iCs/>
            <w:color w:val="1C1D1E"/>
            <w:sz w:val="24"/>
            <w:szCs w:val="24"/>
          </w:rPr>
          <w:t>party</w:t>
        </w:r>
        <w:r w:rsidR="00E4366E">
          <w:rPr>
            <w:color w:val="1C1D1E"/>
            <w:sz w:val="24"/>
            <w:szCs w:val="24"/>
          </w:rPr>
          <w:t xml:space="preserve">} </w:t>
        </w:r>
      </w:ins>
      <w:ins w:id="896" w:author="Sarah Warren" w:date="2022-01-31T20:57:00Z">
        <w:r w:rsidR="004A1157">
          <w:rPr>
            <w:color w:val="1C1D1E"/>
            <w:sz w:val="24"/>
            <w:szCs w:val="24"/>
          </w:rPr>
          <w:t xml:space="preserve">governor has unveiled a new state program, </w:t>
        </w:r>
        <w:r w:rsidR="004A1157">
          <w:rPr>
            <w:i/>
            <w:iCs/>
            <w:color w:val="1C1D1E"/>
            <w:sz w:val="24"/>
            <w:szCs w:val="24"/>
          </w:rPr>
          <w:t>{program}.</w:t>
        </w:r>
      </w:ins>
      <w:del w:id="897" w:author="Sarah Warren" w:date="2022-01-31T21:01:00Z">
        <w:r w:rsidR="00580F06" w:rsidDel="008A3FFC">
          <w:rPr>
            <w:color w:val="1C1D1E"/>
            <w:sz w:val="24"/>
            <w:szCs w:val="24"/>
          </w:rPr>
          <w:delText xml:space="preserve">T1. </w:delText>
        </w:r>
        <w:r w:rsidR="00E9189E" w:rsidDel="008A3FFC">
          <w:rPr>
            <w:color w:val="1C1D1E"/>
            <w:sz w:val="24"/>
            <w:szCs w:val="24"/>
          </w:rPr>
          <w:delText xml:space="preserve">Suppose that the governor of your state </w:delText>
        </w:r>
        <w:r w:rsidR="00923290" w:rsidDel="008A3FFC">
          <w:rPr>
            <w:color w:val="1C1D1E"/>
            <w:sz w:val="24"/>
            <w:szCs w:val="24"/>
          </w:rPr>
          <w:delText>has unveiled</w:delText>
        </w:r>
        <w:r w:rsidR="00E9189E" w:rsidDel="008A3FFC">
          <w:rPr>
            <w:color w:val="1C1D1E"/>
            <w:sz w:val="24"/>
            <w:szCs w:val="24"/>
          </w:rPr>
          <w:delText xml:space="preserve"> a new state program, </w:delText>
        </w:r>
      </w:del>
      <w:del w:id="898" w:author="Sarah Warren" w:date="2022-01-31T21:00:00Z">
        <w:r w:rsidR="00E9189E" w:rsidDel="008A3FFC">
          <w:rPr>
            <w:color w:val="1C1D1E"/>
            <w:sz w:val="24"/>
            <w:szCs w:val="24"/>
          </w:rPr>
          <w:delText xml:space="preserve">which </w:delText>
        </w:r>
        <w:r w:rsidR="00580F06" w:rsidDel="008A3FFC">
          <w:rPr>
            <w:color w:val="1C1D1E"/>
            <w:sz w:val="24"/>
            <w:szCs w:val="24"/>
          </w:rPr>
          <w:delText xml:space="preserve">gives </w:delText>
        </w:r>
        <w:r w:rsidR="00E9189E" w:rsidDel="008A3FFC">
          <w:rPr>
            <w:color w:val="1C1D1E"/>
            <w:sz w:val="24"/>
            <w:szCs w:val="24"/>
          </w:rPr>
          <w:delText>each resident of the state an annual cash transfer of $900</w:delText>
        </w:r>
        <w:r w:rsidR="00580F06" w:rsidDel="008A3FFC">
          <w:rPr>
            <w:color w:val="1C1D1E"/>
            <w:sz w:val="24"/>
            <w:szCs w:val="24"/>
          </w:rPr>
          <w:delText>.</w:delText>
        </w:r>
      </w:del>
    </w:p>
    <w:p w14:paraId="55953D04" w14:textId="77777777" w:rsidR="008A3FFC" w:rsidRDefault="008A3FFC">
      <w:pPr>
        <w:shd w:val="clear" w:color="auto" w:fill="FFFFFF"/>
        <w:spacing w:after="240" w:line="240" w:lineRule="auto"/>
        <w:rPr>
          <w:ins w:id="899" w:author="Sarah Warren" w:date="2022-01-31T21:01:00Z"/>
          <w:color w:val="1C1D1E"/>
          <w:sz w:val="24"/>
          <w:szCs w:val="24"/>
        </w:rPr>
        <w:pPrChange w:id="900" w:author="Sarah Warren" w:date="2022-01-31T21:01:00Z">
          <w:pPr>
            <w:shd w:val="clear" w:color="auto" w:fill="FFFFFF"/>
            <w:spacing w:after="240" w:line="240" w:lineRule="auto"/>
            <w:ind w:firstLine="720"/>
          </w:pPr>
        </w:pPrChange>
      </w:pPr>
    </w:p>
    <w:p w14:paraId="75EE44B4" w14:textId="174C1EEB" w:rsidR="00580F06" w:rsidDel="008A3FFC" w:rsidRDefault="00580F06" w:rsidP="00CC53F9">
      <w:pPr>
        <w:shd w:val="clear" w:color="auto" w:fill="FFFFFF"/>
        <w:spacing w:after="240" w:line="240" w:lineRule="auto"/>
        <w:ind w:firstLine="720"/>
        <w:rPr>
          <w:del w:id="901" w:author="Sarah Warren" w:date="2022-01-31T21:01:00Z"/>
          <w:color w:val="1C1D1E"/>
          <w:sz w:val="24"/>
          <w:szCs w:val="24"/>
        </w:rPr>
      </w:pPr>
      <w:del w:id="902" w:author="Sarah Warren" w:date="2022-01-31T21:01:00Z">
        <w:r w:rsidDel="008A3FFC">
          <w:rPr>
            <w:color w:val="1C1D1E"/>
            <w:sz w:val="24"/>
            <w:szCs w:val="24"/>
          </w:rPr>
          <w:delText xml:space="preserve">T2. Suppose that the governor of your state has unveiled a new state program, </w:delText>
        </w:r>
      </w:del>
      <w:del w:id="903" w:author="Sarah Warren" w:date="2022-01-31T21:00:00Z">
        <w:r w:rsidDel="008A3FFC">
          <w:rPr>
            <w:color w:val="1C1D1E"/>
            <w:sz w:val="24"/>
            <w:szCs w:val="24"/>
          </w:rPr>
          <w:delText xml:space="preserve">which </w:delText>
        </w:r>
        <w:r w:rsidR="00E9189E" w:rsidDel="008A3FFC">
          <w:rPr>
            <w:color w:val="1C1D1E"/>
            <w:sz w:val="24"/>
            <w:szCs w:val="24"/>
          </w:rPr>
          <w:delText>gives mothers with one or more dependent children who are residents of the state an annual cash transfer of $900</w:delText>
        </w:r>
        <w:r w:rsidDel="008A3FFC">
          <w:rPr>
            <w:color w:val="1C1D1E"/>
            <w:sz w:val="24"/>
            <w:szCs w:val="24"/>
          </w:rPr>
          <w:delText>.</w:delText>
        </w:r>
      </w:del>
    </w:p>
    <w:p w14:paraId="5C986EA4" w14:textId="70FD2F17" w:rsidR="00B148B2" w:rsidDel="008A3FFC" w:rsidRDefault="00580F06" w:rsidP="00CC53F9">
      <w:pPr>
        <w:shd w:val="clear" w:color="auto" w:fill="FFFFFF"/>
        <w:spacing w:after="240" w:line="240" w:lineRule="auto"/>
        <w:ind w:firstLine="720"/>
        <w:rPr>
          <w:del w:id="904" w:author="Sarah Warren" w:date="2022-01-31T21:01:00Z"/>
          <w:color w:val="1C1D1E"/>
          <w:sz w:val="24"/>
          <w:szCs w:val="24"/>
        </w:rPr>
      </w:pPr>
      <w:del w:id="905" w:author="Sarah Warren" w:date="2022-01-31T21:01:00Z">
        <w:r w:rsidDel="008A3FFC">
          <w:rPr>
            <w:color w:val="1C1D1E"/>
            <w:sz w:val="24"/>
            <w:szCs w:val="24"/>
          </w:rPr>
          <w:delText xml:space="preserve">T3. Suppose that the governor of your state has unveiled a new state program, </w:delText>
        </w:r>
      </w:del>
      <w:del w:id="906" w:author="Sarah Warren" w:date="2022-01-31T21:00:00Z">
        <w:r w:rsidDel="008A3FFC">
          <w:rPr>
            <w:color w:val="1C1D1E"/>
            <w:sz w:val="24"/>
            <w:szCs w:val="24"/>
          </w:rPr>
          <w:delText xml:space="preserve">which </w:delText>
        </w:r>
        <w:r w:rsidR="00E9189E" w:rsidDel="008A3FFC">
          <w:rPr>
            <w:color w:val="1C1D1E"/>
            <w:sz w:val="24"/>
            <w:szCs w:val="24"/>
          </w:rPr>
          <w:delText xml:space="preserve">gives all </w:delText>
        </w:r>
      </w:del>
      <w:del w:id="907" w:author="Sarah Warren" w:date="2021-12-07T10:17:00Z">
        <w:r w:rsidR="00E9189E" w:rsidDel="002259D2">
          <w:rPr>
            <w:color w:val="1C1D1E"/>
            <w:sz w:val="24"/>
            <w:szCs w:val="24"/>
          </w:rPr>
          <w:delText xml:space="preserve">individuals </w:delText>
        </w:r>
      </w:del>
      <w:del w:id="908" w:author="Sarah Warren" w:date="2022-01-31T21:00:00Z">
        <w:r w:rsidR="00E9189E" w:rsidDel="008A3FFC">
          <w:rPr>
            <w:color w:val="1C1D1E"/>
            <w:sz w:val="24"/>
            <w:szCs w:val="24"/>
          </w:rPr>
          <w:delText>under 200% of the poverty line an annual cash transfer of $900</w:delText>
        </w:r>
        <w:r w:rsidR="00B148B2" w:rsidDel="008A3FFC">
          <w:rPr>
            <w:color w:val="1C1D1E"/>
            <w:sz w:val="24"/>
            <w:szCs w:val="24"/>
          </w:rPr>
          <w:delText>.</w:delText>
        </w:r>
      </w:del>
    </w:p>
    <w:p w14:paraId="04170CFF" w14:textId="521C55A4" w:rsidR="00B148B2" w:rsidDel="008A3FFC" w:rsidRDefault="00B148B2" w:rsidP="00CC53F9">
      <w:pPr>
        <w:shd w:val="clear" w:color="auto" w:fill="FFFFFF"/>
        <w:spacing w:after="240" w:line="240" w:lineRule="auto"/>
        <w:ind w:firstLine="720"/>
        <w:rPr>
          <w:del w:id="909" w:author="Sarah Warren" w:date="2022-01-31T21:01:00Z"/>
          <w:color w:val="1C1D1E"/>
          <w:sz w:val="24"/>
          <w:szCs w:val="24"/>
        </w:rPr>
      </w:pPr>
      <w:del w:id="910" w:author="Sarah Warren" w:date="2022-01-31T21:01:00Z">
        <w:r w:rsidDel="008A3FFC">
          <w:rPr>
            <w:color w:val="1C1D1E"/>
            <w:sz w:val="24"/>
            <w:szCs w:val="24"/>
          </w:rPr>
          <w:delText xml:space="preserve">T4. Suppose that the governor of your state has unveiled a new state program to </w:delText>
        </w:r>
      </w:del>
      <w:del w:id="911" w:author="Sarah Warren" w:date="2021-12-01T20:50:00Z">
        <w:r w:rsidDel="002E7D9D">
          <w:rPr>
            <w:color w:val="1C1D1E"/>
            <w:sz w:val="24"/>
            <w:szCs w:val="24"/>
          </w:rPr>
          <w:delText xml:space="preserve">rename </w:delText>
        </w:r>
      </w:del>
      <w:del w:id="912" w:author="Sarah Warren" w:date="2022-01-31T21:01:00Z">
        <w:r w:rsidDel="008A3FFC">
          <w:rPr>
            <w:color w:val="1C1D1E"/>
            <w:sz w:val="24"/>
            <w:szCs w:val="24"/>
          </w:rPr>
          <w:delText>state building</w:delText>
        </w:r>
      </w:del>
      <w:del w:id="913" w:author="Sarah Warren" w:date="2021-12-01T20:50:00Z">
        <w:r w:rsidDel="002E7D9D">
          <w:rPr>
            <w:color w:val="1C1D1E"/>
            <w:sz w:val="24"/>
            <w:szCs w:val="24"/>
          </w:rPr>
          <w:delText>s</w:delText>
        </w:r>
      </w:del>
      <w:del w:id="914" w:author="Sarah Warren" w:date="2022-01-31T21:01:00Z">
        <w:r w:rsidDel="008A3FFC">
          <w:rPr>
            <w:color w:val="1C1D1E"/>
            <w:sz w:val="24"/>
            <w:szCs w:val="24"/>
          </w:rPr>
          <w:delText xml:space="preserve"> after local </w:delText>
        </w:r>
        <w:r w:rsidR="00FF4A93" w:rsidDel="008A3FFC">
          <w:rPr>
            <w:color w:val="1C1D1E"/>
            <w:sz w:val="24"/>
            <w:szCs w:val="24"/>
          </w:rPr>
          <w:delText>l</w:delText>
        </w:r>
        <w:r w:rsidDel="008A3FFC">
          <w:rPr>
            <w:color w:val="1C1D1E"/>
            <w:sz w:val="24"/>
            <w:szCs w:val="24"/>
          </w:rPr>
          <w:delText>eader</w:delText>
        </w:r>
      </w:del>
      <w:del w:id="915" w:author="Sarah Warren" w:date="2021-12-01T20:50:00Z">
        <w:r w:rsidDel="002E7D9D">
          <w:rPr>
            <w:color w:val="1C1D1E"/>
            <w:sz w:val="24"/>
            <w:szCs w:val="24"/>
          </w:rPr>
          <w:delText>s</w:delText>
        </w:r>
      </w:del>
      <w:del w:id="916" w:author="Sarah Warren" w:date="2022-01-31T21:01:00Z">
        <w:r w:rsidDel="008A3FFC">
          <w:rPr>
            <w:color w:val="1C1D1E"/>
            <w:sz w:val="24"/>
            <w:szCs w:val="24"/>
          </w:rPr>
          <w:delText xml:space="preserve"> in the community.</w:delText>
        </w:r>
      </w:del>
    </w:p>
    <w:p w14:paraId="6B7930FB" w14:textId="62842122" w:rsidR="00DF52D3" w:rsidRDefault="00B16403" w:rsidP="00DF52D3">
      <w:pPr>
        <w:shd w:val="clear" w:color="auto" w:fill="FFFFFF"/>
        <w:spacing w:after="240" w:line="240" w:lineRule="auto"/>
        <w:rPr>
          <w:color w:val="1C1D1E"/>
          <w:sz w:val="24"/>
          <w:szCs w:val="24"/>
        </w:rPr>
      </w:pPr>
      <w:ins w:id="917" w:author="Sarah Warren" w:date="2022-02-01T16:40:00Z">
        <w:r>
          <w:rPr>
            <w:b/>
            <w:bCs/>
            <w:color w:val="1C1D1E"/>
            <w:sz w:val="24"/>
            <w:szCs w:val="24"/>
          </w:rPr>
          <w:t>FT_PROG</w:t>
        </w:r>
      </w:ins>
      <w:del w:id="918" w:author="Sarah Warren" w:date="2022-02-01T16:40:00Z">
        <w:r w:rsidR="00E9189E" w:rsidDel="00B16403">
          <w:rPr>
            <w:b/>
            <w:bCs/>
            <w:color w:val="1C1D1E"/>
            <w:sz w:val="24"/>
            <w:szCs w:val="24"/>
          </w:rPr>
          <w:delText>Q</w:delText>
        </w:r>
      </w:del>
      <w:r w:rsidR="00E9189E">
        <w:rPr>
          <w:b/>
          <w:bCs/>
          <w:color w:val="1C1D1E"/>
          <w:sz w:val="24"/>
          <w:szCs w:val="24"/>
        </w:rPr>
        <w:t xml:space="preserve">. </w:t>
      </w:r>
      <w:r w:rsidR="00E9189E">
        <w:rPr>
          <w:color w:val="1C1D1E"/>
          <w:sz w:val="24"/>
          <w:szCs w:val="24"/>
        </w:rPr>
        <w:t xml:space="preserve">On a scale of </w:t>
      </w:r>
      <w:commentRangeStart w:id="919"/>
      <w:del w:id="920" w:author="Sarah Warren" w:date="2022-02-07T13:42:00Z">
        <w:r w:rsidR="00E9189E" w:rsidDel="00E636C7">
          <w:rPr>
            <w:color w:val="1C1D1E"/>
            <w:sz w:val="24"/>
            <w:szCs w:val="24"/>
          </w:rPr>
          <w:delText>1-100</w:delText>
        </w:r>
      </w:del>
      <w:commentRangeEnd w:id="919"/>
      <w:ins w:id="921" w:author="Sarah Warren" w:date="2022-02-07T13:42:00Z">
        <w:r w:rsidR="00E636C7">
          <w:rPr>
            <w:color w:val="1C1D1E"/>
            <w:sz w:val="24"/>
            <w:szCs w:val="24"/>
          </w:rPr>
          <w:t>0 - 100</w:t>
        </w:r>
      </w:ins>
      <w:r w:rsidR="0035317A">
        <w:rPr>
          <w:rStyle w:val="CommentReference"/>
        </w:rPr>
        <w:commentReference w:id="919"/>
      </w:r>
      <w:r w:rsidR="00E9189E">
        <w:rPr>
          <w:color w:val="1C1D1E"/>
          <w:sz w:val="24"/>
          <w:szCs w:val="24"/>
        </w:rPr>
        <w:t>, where 100 is “very warm feelings” and 1 is “very cold feelings” and 50 is “neutral feelings”, how would you rate this program?</w:t>
      </w:r>
    </w:p>
    <w:p w14:paraId="2140EB13" w14:textId="01F7F9FC" w:rsidR="00DF52D3" w:rsidRPr="00574511" w:rsidRDefault="00574511" w:rsidP="00DF52D3">
      <w:pPr>
        <w:shd w:val="clear" w:color="auto" w:fill="FFFFFF"/>
        <w:spacing w:after="240" w:line="240" w:lineRule="auto"/>
        <w:ind w:firstLine="720"/>
        <w:rPr>
          <w:i/>
          <w:iCs/>
          <w:color w:val="1C1D1E"/>
          <w:sz w:val="24"/>
          <w:szCs w:val="24"/>
          <w:rPrChange w:id="922" w:author="Sarah Warren" w:date="2022-02-01T16:53:00Z">
            <w:rPr>
              <w:color w:val="1C1D1E"/>
              <w:sz w:val="24"/>
              <w:szCs w:val="24"/>
            </w:rPr>
          </w:rPrChange>
        </w:rPr>
      </w:pPr>
      <w:ins w:id="923" w:author="Sarah Warren" w:date="2022-02-01T16:53:00Z">
        <w:r w:rsidRPr="00574511">
          <w:rPr>
            <w:i/>
            <w:iCs/>
            <w:rPrChange w:id="924" w:author="Sarah Warren" w:date="2022-02-01T16:53:00Z">
              <w:rPr/>
            </w:rPrChange>
          </w:rPr>
          <w:t>{</w:t>
        </w:r>
      </w:ins>
      <w:del w:id="925" w:author="Sarah Warren" w:date="2022-02-07T13:42:00Z">
        <w:r w:rsidR="00DF52D3" w:rsidRPr="00574511" w:rsidDel="00E636C7">
          <w:rPr>
            <w:i/>
            <w:iCs/>
            <w:rPrChange w:id="926" w:author="Sarah Warren" w:date="2022-02-01T16:53:00Z">
              <w:rPr/>
            </w:rPrChange>
          </w:rPr>
          <w:delText>1-100</w:delText>
        </w:r>
      </w:del>
      <w:ins w:id="927" w:author="Sarah Warren" w:date="2022-02-07T13:42:00Z">
        <w:r w:rsidR="00E636C7">
          <w:rPr>
            <w:i/>
            <w:iCs/>
          </w:rPr>
          <w:t>0 - 100</w:t>
        </w:r>
      </w:ins>
      <w:r w:rsidR="00DF52D3" w:rsidRPr="00574511">
        <w:rPr>
          <w:i/>
          <w:iCs/>
          <w:rPrChange w:id="928" w:author="Sarah Warren" w:date="2022-02-01T16:53:00Z">
            <w:rPr/>
          </w:rPrChange>
        </w:rPr>
        <w:t xml:space="preserve"> sliding scale</w:t>
      </w:r>
      <w:ins w:id="929" w:author="Sarah Warren" w:date="2022-02-01T16:53:00Z">
        <w:r w:rsidRPr="00574511">
          <w:rPr>
            <w:i/>
            <w:iCs/>
            <w:rPrChange w:id="930" w:author="Sarah Warren" w:date="2022-02-01T16:53:00Z">
              <w:rPr/>
            </w:rPrChange>
          </w:rPr>
          <w:t>}</w:t>
        </w:r>
      </w:ins>
    </w:p>
    <w:p w14:paraId="26DCE64B" w14:textId="48F17E4D" w:rsidR="000E222A" w:rsidRDefault="00B16403" w:rsidP="00DF52D3">
      <w:pPr>
        <w:shd w:val="clear" w:color="auto" w:fill="FFFFFF"/>
        <w:spacing w:after="240" w:line="240" w:lineRule="auto"/>
        <w:rPr>
          <w:ins w:id="931" w:author="Sarah Warren" w:date="2022-01-31T20:43:00Z"/>
          <w:color w:val="1C1D1E"/>
          <w:sz w:val="24"/>
          <w:szCs w:val="24"/>
        </w:rPr>
      </w:pPr>
      <w:ins w:id="932" w:author="Sarah Warren" w:date="2022-02-01T16:40:00Z">
        <w:r>
          <w:rPr>
            <w:b/>
            <w:bCs/>
            <w:color w:val="1C1D1E"/>
            <w:sz w:val="24"/>
            <w:szCs w:val="24"/>
          </w:rPr>
          <w:t>PARTI</w:t>
        </w:r>
      </w:ins>
      <w:ins w:id="933" w:author="Sarah Warren" w:date="2022-02-01T16:41:00Z">
        <w:r>
          <w:rPr>
            <w:b/>
            <w:bCs/>
            <w:color w:val="1C1D1E"/>
            <w:sz w:val="24"/>
            <w:szCs w:val="24"/>
          </w:rPr>
          <w:t>CIPATE_PROG</w:t>
        </w:r>
      </w:ins>
      <w:ins w:id="934" w:author="Sarah Warren" w:date="2022-01-31T20:42:00Z">
        <w:r w:rsidR="000E222A">
          <w:rPr>
            <w:b/>
            <w:bCs/>
            <w:color w:val="1C1D1E"/>
            <w:sz w:val="24"/>
            <w:szCs w:val="24"/>
          </w:rPr>
          <w:t xml:space="preserve">. </w:t>
        </w:r>
        <w:r w:rsidR="000E222A">
          <w:rPr>
            <w:color w:val="1C1D1E"/>
            <w:sz w:val="24"/>
            <w:szCs w:val="24"/>
          </w:rPr>
          <w:t>If</w:t>
        </w:r>
      </w:ins>
      <w:ins w:id="935" w:author="Sarah Warren" w:date="2022-01-31T20:43:00Z">
        <w:r w:rsidR="000E222A">
          <w:rPr>
            <w:color w:val="1C1D1E"/>
            <w:sz w:val="24"/>
            <w:szCs w:val="24"/>
          </w:rPr>
          <w:t xml:space="preserve"> you or a member of your household was eligible to participate in this program, how likely would you be to participate or encourage them to participate?</w:t>
        </w:r>
      </w:ins>
    </w:p>
    <w:p w14:paraId="409FB571" w14:textId="77777777" w:rsidR="000E222A" w:rsidRDefault="000E222A">
      <w:pPr>
        <w:shd w:val="clear" w:color="auto" w:fill="FFFFFF"/>
        <w:spacing w:line="240" w:lineRule="auto"/>
        <w:ind w:firstLine="720"/>
        <w:rPr>
          <w:ins w:id="936" w:author="Sarah Warren" w:date="2022-01-31T20:43:00Z"/>
          <w:color w:val="1C1D1E"/>
          <w:sz w:val="24"/>
          <w:szCs w:val="24"/>
        </w:rPr>
        <w:pPrChange w:id="937" w:author="Sarah Warren" w:date="2022-01-31T20:43:00Z">
          <w:pPr>
            <w:shd w:val="clear" w:color="auto" w:fill="FFFFFF"/>
            <w:spacing w:line="240" w:lineRule="auto"/>
          </w:pPr>
        </w:pPrChange>
      </w:pPr>
      <w:ins w:id="938" w:author="Sarah Warren" w:date="2022-01-31T20:43:00Z">
        <w:r>
          <w:rPr>
            <w:color w:val="1C1D1E"/>
            <w:sz w:val="24"/>
            <w:szCs w:val="24"/>
          </w:rPr>
          <w:t>1</w:t>
        </w:r>
        <w:r>
          <w:rPr>
            <w:color w:val="1C1D1E"/>
            <w:sz w:val="24"/>
            <w:szCs w:val="24"/>
          </w:rPr>
          <w:tab/>
          <w:t>Very likely</w:t>
        </w:r>
      </w:ins>
    </w:p>
    <w:p w14:paraId="4A007609" w14:textId="77777777" w:rsidR="000E222A" w:rsidRDefault="000E222A" w:rsidP="000E222A">
      <w:pPr>
        <w:shd w:val="clear" w:color="auto" w:fill="FFFFFF"/>
        <w:spacing w:line="240" w:lineRule="auto"/>
        <w:rPr>
          <w:ins w:id="939" w:author="Sarah Warren" w:date="2022-01-31T20:43:00Z"/>
          <w:color w:val="1C1D1E"/>
          <w:sz w:val="24"/>
          <w:szCs w:val="24"/>
        </w:rPr>
      </w:pPr>
      <w:ins w:id="940" w:author="Sarah Warren" w:date="2022-01-31T20:43:00Z">
        <w:r>
          <w:rPr>
            <w:color w:val="1C1D1E"/>
            <w:sz w:val="24"/>
            <w:szCs w:val="24"/>
          </w:rPr>
          <w:tab/>
          <w:t>2</w:t>
        </w:r>
        <w:r>
          <w:rPr>
            <w:color w:val="1C1D1E"/>
            <w:sz w:val="24"/>
            <w:szCs w:val="24"/>
          </w:rPr>
          <w:tab/>
          <w:t>Likely</w:t>
        </w:r>
      </w:ins>
    </w:p>
    <w:p w14:paraId="0EBD03C6" w14:textId="77777777" w:rsidR="000E222A" w:rsidRDefault="000E222A" w:rsidP="000E222A">
      <w:pPr>
        <w:shd w:val="clear" w:color="auto" w:fill="FFFFFF"/>
        <w:spacing w:line="240" w:lineRule="auto"/>
        <w:rPr>
          <w:ins w:id="941" w:author="Sarah Warren" w:date="2022-01-31T20:43:00Z"/>
          <w:color w:val="1C1D1E"/>
          <w:sz w:val="24"/>
          <w:szCs w:val="24"/>
        </w:rPr>
      </w:pPr>
      <w:ins w:id="942" w:author="Sarah Warren" w:date="2022-01-31T20:43:00Z">
        <w:r>
          <w:rPr>
            <w:color w:val="1C1D1E"/>
            <w:sz w:val="24"/>
            <w:szCs w:val="24"/>
          </w:rPr>
          <w:tab/>
          <w:t>3</w:t>
        </w:r>
        <w:r>
          <w:rPr>
            <w:color w:val="1C1D1E"/>
            <w:sz w:val="24"/>
            <w:szCs w:val="24"/>
          </w:rPr>
          <w:tab/>
          <w:t>Somewhat likely</w:t>
        </w:r>
      </w:ins>
    </w:p>
    <w:p w14:paraId="20D70753" w14:textId="66BD558A" w:rsidR="000E222A" w:rsidRDefault="000E222A" w:rsidP="000E222A">
      <w:pPr>
        <w:shd w:val="clear" w:color="auto" w:fill="FFFFFF"/>
        <w:spacing w:line="240" w:lineRule="auto"/>
        <w:rPr>
          <w:ins w:id="943" w:author="Sarah Warren" w:date="2022-01-31T20:43:00Z"/>
          <w:color w:val="1C1D1E"/>
          <w:sz w:val="24"/>
          <w:szCs w:val="24"/>
        </w:rPr>
      </w:pPr>
      <w:ins w:id="944" w:author="Sarah Warren" w:date="2022-01-31T20:43:00Z">
        <w:r>
          <w:rPr>
            <w:color w:val="1C1D1E"/>
            <w:sz w:val="24"/>
            <w:szCs w:val="24"/>
          </w:rPr>
          <w:tab/>
        </w:r>
      </w:ins>
      <w:ins w:id="945" w:author="Sarah Warren" w:date="2022-02-01T16:36:00Z">
        <w:r w:rsidR="00013F99">
          <w:rPr>
            <w:color w:val="1C1D1E"/>
            <w:sz w:val="24"/>
            <w:szCs w:val="24"/>
          </w:rPr>
          <w:t>4</w:t>
        </w:r>
      </w:ins>
      <w:ins w:id="946" w:author="Sarah Warren" w:date="2022-01-31T20:43:00Z">
        <w:r>
          <w:rPr>
            <w:color w:val="1C1D1E"/>
            <w:sz w:val="24"/>
            <w:szCs w:val="24"/>
          </w:rPr>
          <w:tab/>
          <w:t>Somewhat unlikely</w:t>
        </w:r>
      </w:ins>
    </w:p>
    <w:p w14:paraId="7440AD0D" w14:textId="53256CD4" w:rsidR="000E222A" w:rsidRDefault="000E222A" w:rsidP="000E222A">
      <w:pPr>
        <w:shd w:val="clear" w:color="auto" w:fill="FFFFFF"/>
        <w:spacing w:line="240" w:lineRule="auto"/>
        <w:rPr>
          <w:ins w:id="947" w:author="Sarah Warren" w:date="2022-01-31T20:43:00Z"/>
          <w:color w:val="1C1D1E"/>
          <w:sz w:val="24"/>
          <w:szCs w:val="24"/>
        </w:rPr>
      </w:pPr>
      <w:ins w:id="948" w:author="Sarah Warren" w:date="2022-01-31T20:43:00Z">
        <w:r>
          <w:rPr>
            <w:color w:val="1C1D1E"/>
            <w:sz w:val="24"/>
            <w:szCs w:val="24"/>
          </w:rPr>
          <w:tab/>
        </w:r>
      </w:ins>
      <w:ins w:id="949" w:author="Sarah Warren" w:date="2022-02-01T16:37:00Z">
        <w:r w:rsidR="00013F99">
          <w:rPr>
            <w:color w:val="1C1D1E"/>
            <w:sz w:val="24"/>
            <w:szCs w:val="24"/>
          </w:rPr>
          <w:t>5</w:t>
        </w:r>
      </w:ins>
      <w:ins w:id="950" w:author="Sarah Warren" w:date="2022-01-31T20:43:00Z">
        <w:r>
          <w:rPr>
            <w:color w:val="1C1D1E"/>
            <w:sz w:val="24"/>
            <w:szCs w:val="24"/>
          </w:rPr>
          <w:tab/>
          <w:t>Unlikely</w:t>
        </w:r>
      </w:ins>
    </w:p>
    <w:p w14:paraId="3FEB4AC1" w14:textId="175C5094" w:rsidR="000E222A" w:rsidRPr="000E222A" w:rsidRDefault="000E222A" w:rsidP="000E222A">
      <w:pPr>
        <w:shd w:val="clear" w:color="auto" w:fill="FFFFFF"/>
        <w:spacing w:after="240" w:line="240" w:lineRule="auto"/>
        <w:rPr>
          <w:ins w:id="951" w:author="Sarah Warren" w:date="2022-01-31T20:42:00Z"/>
          <w:color w:val="1C1D1E"/>
          <w:sz w:val="24"/>
          <w:szCs w:val="24"/>
          <w:rPrChange w:id="952" w:author="Sarah Warren" w:date="2022-01-31T20:42:00Z">
            <w:rPr>
              <w:ins w:id="953" w:author="Sarah Warren" w:date="2022-01-31T20:42:00Z"/>
              <w:b/>
              <w:bCs/>
              <w:color w:val="1C1D1E"/>
              <w:sz w:val="24"/>
              <w:szCs w:val="24"/>
            </w:rPr>
          </w:rPrChange>
        </w:rPr>
      </w:pPr>
      <w:ins w:id="954" w:author="Sarah Warren" w:date="2022-01-31T20:43:00Z">
        <w:r>
          <w:rPr>
            <w:color w:val="1C1D1E"/>
            <w:sz w:val="24"/>
            <w:szCs w:val="24"/>
          </w:rPr>
          <w:tab/>
        </w:r>
      </w:ins>
      <w:ins w:id="955" w:author="Sarah Warren" w:date="2022-02-01T16:37:00Z">
        <w:r w:rsidR="00013F99">
          <w:rPr>
            <w:color w:val="1C1D1E"/>
            <w:sz w:val="24"/>
            <w:szCs w:val="24"/>
          </w:rPr>
          <w:t>6</w:t>
        </w:r>
      </w:ins>
      <w:ins w:id="956" w:author="Sarah Warren" w:date="2022-01-31T20:43:00Z">
        <w:r>
          <w:rPr>
            <w:color w:val="1C1D1E"/>
            <w:sz w:val="24"/>
            <w:szCs w:val="24"/>
          </w:rPr>
          <w:tab/>
          <w:t>Very unlikely</w:t>
        </w:r>
      </w:ins>
    </w:p>
    <w:p w14:paraId="755E9514" w14:textId="4D695D31" w:rsidR="00E9189E" w:rsidRDefault="0075003D" w:rsidP="00DF52D3">
      <w:pPr>
        <w:shd w:val="clear" w:color="auto" w:fill="FFFFFF"/>
        <w:spacing w:after="240" w:line="240" w:lineRule="auto"/>
        <w:rPr>
          <w:color w:val="1C1D1E"/>
          <w:sz w:val="24"/>
          <w:szCs w:val="24"/>
        </w:rPr>
      </w:pPr>
      <w:commentRangeStart w:id="957"/>
      <w:ins w:id="958" w:author="Sarah Warren" w:date="2022-02-01T16:43:00Z">
        <w:r>
          <w:rPr>
            <w:b/>
            <w:bCs/>
            <w:color w:val="1C1D1E"/>
            <w:sz w:val="24"/>
            <w:szCs w:val="24"/>
          </w:rPr>
          <w:t>VOTE_GOV</w:t>
        </w:r>
      </w:ins>
      <w:del w:id="959" w:author="Sarah Warren" w:date="2022-02-01T16:43:00Z">
        <w:r w:rsidR="00E9189E" w:rsidDel="0075003D">
          <w:rPr>
            <w:b/>
            <w:bCs/>
            <w:color w:val="1C1D1E"/>
            <w:sz w:val="24"/>
            <w:szCs w:val="24"/>
          </w:rPr>
          <w:delText>Q</w:delText>
        </w:r>
      </w:del>
      <w:r w:rsidR="00E9189E">
        <w:rPr>
          <w:b/>
          <w:bCs/>
          <w:color w:val="1C1D1E"/>
          <w:sz w:val="24"/>
          <w:szCs w:val="24"/>
        </w:rPr>
        <w:t>.</w:t>
      </w:r>
      <w:r w:rsidR="00923290">
        <w:rPr>
          <w:b/>
          <w:bCs/>
          <w:color w:val="1C1D1E"/>
          <w:sz w:val="24"/>
          <w:szCs w:val="24"/>
        </w:rPr>
        <w:t xml:space="preserve"> </w:t>
      </w:r>
      <w:r w:rsidR="00923290">
        <w:rPr>
          <w:color w:val="1C1D1E"/>
          <w:sz w:val="24"/>
          <w:szCs w:val="24"/>
        </w:rPr>
        <w:t xml:space="preserve">Suppose that </w:t>
      </w:r>
      <w:del w:id="960" w:author="Sarah Warren" w:date="2022-01-31T21:01:00Z">
        <w:r w:rsidR="00923290" w:rsidDel="008A3FFC">
          <w:rPr>
            <w:color w:val="1C1D1E"/>
            <w:sz w:val="24"/>
            <w:szCs w:val="24"/>
          </w:rPr>
          <w:delText xml:space="preserve">this </w:delText>
        </w:r>
      </w:del>
      <w:ins w:id="961" w:author="Sarah Warren" w:date="2022-02-01T16:41:00Z">
        <w:r w:rsidR="00B16403">
          <w:rPr>
            <w:color w:val="1C1D1E"/>
            <w:sz w:val="24"/>
            <w:szCs w:val="24"/>
          </w:rPr>
          <w:t xml:space="preserve">this </w:t>
        </w:r>
      </w:ins>
      <w:r w:rsidR="00923290">
        <w:rPr>
          <w:color w:val="1C1D1E"/>
          <w:sz w:val="24"/>
          <w:szCs w:val="24"/>
        </w:rPr>
        <w:t xml:space="preserve">governor is up for reelection soon. How likely </w:t>
      </w:r>
      <w:del w:id="962" w:author="Sarah Warren" w:date="2022-02-01T16:41:00Z">
        <w:r w:rsidR="00923290" w:rsidDel="00B16403">
          <w:rPr>
            <w:color w:val="1C1D1E"/>
            <w:sz w:val="24"/>
            <w:szCs w:val="24"/>
          </w:rPr>
          <w:delText xml:space="preserve">are </w:delText>
        </w:r>
      </w:del>
      <w:ins w:id="963" w:author="Sarah Warren" w:date="2022-02-01T16:41:00Z">
        <w:r w:rsidR="00B16403">
          <w:rPr>
            <w:color w:val="1C1D1E"/>
            <w:sz w:val="24"/>
            <w:szCs w:val="24"/>
          </w:rPr>
          <w:t>would you be</w:t>
        </w:r>
      </w:ins>
      <w:del w:id="964" w:author="Sarah Warren" w:date="2022-02-01T16:41:00Z">
        <w:r w:rsidR="00923290" w:rsidDel="00B16403">
          <w:rPr>
            <w:color w:val="1C1D1E"/>
            <w:sz w:val="24"/>
            <w:szCs w:val="24"/>
          </w:rPr>
          <w:delText>you</w:delText>
        </w:r>
      </w:del>
      <w:r w:rsidR="00923290">
        <w:rPr>
          <w:color w:val="1C1D1E"/>
          <w:sz w:val="24"/>
          <w:szCs w:val="24"/>
        </w:rPr>
        <w:t xml:space="preserve"> to turnout </w:t>
      </w:r>
      <w:ins w:id="965" w:author="Sarah Warren" w:date="2022-02-01T16:42:00Z">
        <w:r w:rsidR="00B16403">
          <w:rPr>
            <w:color w:val="1C1D1E"/>
            <w:sz w:val="24"/>
            <w:szCs w:val="24"/>
          </w:rPr>
          <w:t xml:space="preserve">to vote </w:t>
        </w:r>
      </w:ins>
      <w:ins w:id="966" w:author="Sarah Warren" w:date="2022-02-01T16:51:00Z">
        <w:r w:rsidR="003E6081">
          <w:rPr>
            <w:color w:val="1C1D1E"/>
            <w:sz w:val="24"/>
            <w:szCs w:val="24"/>
          </w:rPr>
          <w:t>in this election</w:t>
        </w:r>
      </w:ins>
      <w:del w:id="967" w:author="Sarah Warren" w:date="2022-02-01T16:41:00Z">
        <w:r w:rsidR="00923290" w:rsidDel="00B16403">
          <w:rPr>
            <w:color w:val="1C1D1E"/>
            <w:sz w:val="24"/>
            <w:szCs w:val="24"/>
          </w:rPr>
          <w:delText>to vote in the upcoming election</w:delText>
        </w:r>
      </w:del>
      <w:r w:rsidR="00923290">
        <w:rPr>
          <w:color w:val="1C1D1E"/>
          <w:sz w:val="24"/>
          <w:szCs w:val="24"/>
        </w:rPr>
        <w:t>?</w:t>
      </w:r>
      <w:commentRangeEnd w:id="957"/>
      <w:r w:rsidR="00553103">
        <w:rPr>
          <w:rStyle w:val="CommentReference"/>
        </w:rPr>
        <w:commentReference w:id="957"/>
      </w:r>
    </w:p>
    <w:p w14:paraId="6B767679" w14:textId="77777777" w:rsidR="00013F99" w:rsidRDefault="00B148B2" w:rsidP="00013F99">
      <w:pPr>
        <w:shd w:val="clear" w:color="auto" w:fill="FFFFFF"/>
        <w:spacing w:line="240" w:lineRule="auto"/>
        <w:ind w:firstLine="720"/>
        <w:rPr>
          <w:ins w:id="968" w:author="Sarah Warren" w:date="2022-02-01T16:37:00Z"/>
          <w:color w:val="1C1D1E"/>
          <w:sz w:val="24"/>
          <w:szCs w:val="24"/>
        </w:rPr>
      </w:pPr>
      <w:del w:id="969" w:author="Sarah Warren" w:date="2022-02-01T16:37:00Z">
        <w:r w:rsidDel="00013F99">
          <w:rPr>
            <w:color w:val="1C1D1E"/>
            <w:sz w:val="24"/>
            <w:szCs w:val="24"/>
          </w:rPr>
          <w:tab/>
        </w:r>
      </w:del>
      <w:ins w:id="970" w:author="Sarah Warren" w:date="2022-02-01T16:37:00Z">
        <w:r w:rsidR="00013F99">
          <w:rPr>
            <w:color w:val="1C1D1E"/>
            <w:sz w:val="24"/>
            <w:szCs w:val="24"/>
          </w:rPr>
          <w:t>1</w:t>
        </w:r>
        <w:r w:rsidR="00013F99">
          <w:rPr>
            <w:color w:val="1C1D1E"/>
            <w:sz w:val="24"/>
            <w:szCs w:val="24"/>
          </w:rPr>
          <w:tab/>
          <w:t>Very likely</w:t>
        </w:r>
      </w:ins>
    </w:p>
    <w:p w14:paraId="3AABDDB1" w14:textId="77777777" w:rsidR="00013F99" w:rsidRDefault="00013F99" w:rsidP="00013F99">
      <w:pPr>
        <w:shd w:val="clear" w:color="auto" w:fill="FFFFFF"/>
        <w:spacing w:line="240" w:lineRule="auto"/>
        <w:rPr>
          <w:ins w:id="971" w:author="Sarah Warren" w:date="2022-02-01T16:37:00Z"/>
          <w:color w:val="1C1D1E"/>
          <w:sz w:val="24"/>
          <w:szCs w:val="24"/>
        </w:rPr>
      </w:pPr>
      <w:ins w:id="972" w:author="Sarah Warren" w:date="2022-02-01T16:37:00Z">
        <w:r>
          <w:rPr>
            <w:color w:val="1C1D1E"/>
            <w:sz w:val="24"/>
            <w:szCs w:val="24"/>
          </w:rPr>
          <w:tab/>
          <w:t>2</w:t>
        </w:r>
        <w:r>
          <w:rPr>
            <w:color w:val="1C1D1E"/>
            <w:sz w:val="24"/>
            <w:szCs w:val="24"/>
          </w:rPr>
          <w:tab/>
          <w:t>Likely</w:t>
        </w:r>
      </w:ins>
    </w:p>
    <w:p w14:paraId="6E64B221" w14:textId="77777777" w:rsidR="00013F99" w:rsidRDefault="00013F99" w:rsidP="00013F99">
      <w:pPr>
        <w:shd w:val="clear" w:color="auto" w:fill="FFFFFF"/>
        <w:spacing w:line="240" w:lineRule="auto"/>
        <w:rPr>
          <w:ins w:id="973" w:author="Sarah Warren" w:date="2022-02-01T16:37:00Z"/>
          <w:color w:val="1C1D1E"/>
          <w:sz w:val="24"/>
          <w:szCs w:val="24"/>
        </w:rPr>
      </w:pPr>
      <w:ins w:id="974" w:author="Sarah Warren" w:date="2022-02-01T16:37:00Z">
        <w:r>
          <w:rPr>
            <w:color w:val="1C1D1E"/>
            <w:sz w:val="24"/>
            <w:szCs w:val="24"/>
          </w:rPr>
          <w:tab/>
          <w:t>3</w:t>
        </w:r>
        <w:r>
          <w:rPr>
            <w:color w:val="1C1D1E"/>
            <w:sz w:val="24"/>
            <w:szCs w:val="24"/>
          </w:rPr>
          <w:tab/>
          <w:t>Somewhat likely</w:t>
        </w:r>
      </w:ins>
    </w:p>
    <w:p w14:paraId="28128C3C" w14:textId="77777777" w:rsidR="00013F99" w:rsidRDefault="00013F99" w:rsidP="00013F99">
      <w:pPr>
        <w:shd w:val="clear" w:color="auto" w:fill="FFFFFF"/>
        <w:spacing w:line="240" w:lineRule="auto"/>
        <w:rPr>
          <w:ins w:id="975" w:author="Sarah Warren" w:date="2022-02-01T16:37:00Z"/>
          <w:color w:val="1C1D1E"/>
          <w:sz w:val="24"/>
          <w:szCs w:val="24"/>
        </w:rPr>
      </w:pPr>
      <w:ins w:id="976" w:author="Sarah Warren" w:date="2022-02-01T16:37:00Z">
        <w:r>
          <w:rPr>
            <w:color w:val="1C1D1E"/>
            <w:sz w:val="24"/>
            <w:szCs w:val="24"/>
          </w:rPr>
          <w:tab/>
          <w:t>4</w:t>
        </w:r>
        <w:r>
          <w:rPr>
            <w:color w:val="1C1D1E"/>
            <w:sz w:val="24"/>
            <w:szCs w:val="24"/>
          </w:rPr>
          <w:tab/>
          <w:t>Somewhat unlikely</w:t>
        </w:r>
      </w:ins>
    </w:p>
    <w:p w14:paraId="6A9A912B" w14:textId="77777777" w:rsidR="00013F99" w:rsidRDefault="00013F99" w:rsidP="00013F99">
      <w:pPr>
        <w:shd w:val="clear" w:color="auto" w:fill="FFFFFF"/>
        <w:spacing w:line="240" w:lineRule="auto"/>
        <w:rPr>
          <w:ins w:id="977" w:author="Sarah Warren" w:date="2022-02-01T16:37:00Z"/>
          <w:color w:val="1C1D1E"/>
          <w:sz w:val="24"/>
          <w:szCs w:val="24"/>
        </w:rPr>
      </w:pPr>
      <w:ins w:id="978" w:author="Sarah Warren" w:date="2022-02-01T16:37:00Z">
        <w:r>
          <w:rPr>
            <w:color w:val="1C1D1E"/>
            <w:sz w:val="24"/>
            <w:szCs w:val="24"/>
          </w:rPr>
          <w:tab/>
          <w:t>5</w:t>
        </w:r>
        <w:r>
          <w:rPr>
            <w:color w:val="1C1D1E"/>
            <w:sz w:val="24"/>
            <w:szCs w:val="24"/>
          </w:rPr>
          <w:tab/>
          <w:t>Unlikely</w:t>
        </w:r>
      </w:ins>
    </w:p>
    <w:p w14:paraId="2115D058" w14:textId="46D50F78" w:rsidR="00B148B2" w:rsidDel="00013F99" w:rsidRDefault="00013F99">
      <w:pPr>
        <w:shd w:val="clear" w:color="auto" w:fill="FFFFFF"/>
        <w:spacing w:after="240" w:line="240" w:lineRule="auto"/>
        <w:rPr>
          <w:del w:id="979" w:author="Sarah Warren" w:date="2022-02-01T16:37:00Z"/>
          <w:color w:val="1C1D1E"/>
          <w:sz w:val="24"/>
          <w:szCs w:val="24"/>
        </w:rPr>
        <w:pPrChange w:id="980" w:author="Sarah Warren" w:date="2022-02-01T16:42:00Z">
          <w:pPr>
            <w:shd w:val="clear" w:color="auto" w:fill="FFFFFF"/>
            <w:spacing w:line="240" w:lineRule="auto"/>
          </w:pPr>
        </w:pPrChange>
      </w:pPr>
      <w:ins w:id="981" w:author="Sarah Warren" w:date="2022-02-01T16:37:00Z">
        <w:r>
          <w:rPr>
            <w:color w:val="1C1D1E"/>
            <w:sz w:val="24"/>
            <w:szCs w:val="24"/>
          </w:rPr>
          <w:tab/>
          <w:t>6</w:t>
        </w:r>
        <w:r>
          <w:rPr>
            <w:color w:val="1C1D1E"/>
            <w:sz w:val="24"/>
            <w:szCs w:val="24"/>
          </w:rPr>
          <w:tab/>
          <w:t>Very unlikely</w:t>
        </w:r>
      </w:ins>
      <w:del w:id="982" w:author="Sarah Warren" w:date="2022-02-01T16:37:00Z">
        <w:r w:rsidR="00B148B2" w:rsidDel="00013F99">
          <w:rPr>
            <w:color w:val="1C1D1E"/>
            <w:sz w:val="24"/>
            <w:szCs w:val="24"/>
          </w:rPr>
          <w:delText>Very likely</w:delText>
        </w:r>
      </w:del>
    </w:p>
    <w:p w14:paraId="601DA47D" w14:textId="28D884C3" w:rsidR="00B148B2" w:rsidDel="00013F99" w:rsidRDefault="00B148B2" w:rsidP="00013F99">
      <w:pPr>
        <w:shd w:val="clear" w:color="auto" w:fill="FFFFFF"/>
        <w:spacing w:line="240" w:lineRule="auto"/>
        <w:rPr>
          <w:del w:id="983" w:author="Sarah Warren" w:date="2022-02-01T16:37:00Z"/>
          <w:color w:val="1C1D1E"/>
          <w:sz w:val="24"/>
          <w:szCs w:val="24"/>
        </w:rPr>
      </w:pPr>
      <w:del w:id="984" w:author="Sarah Warren" w:date="2022-02-01T16:37:00Z">
        <w:r w:rsidDel="00013F99">
          <w:rPr>
            <w:color w:val="1C1D1E"/>
            <w:sz w:val="24"/>
            <w:szCs w:val="24"/>
          </w:rPr>
          <w:tab/>
          <w:delText>Likely</w:delText>
        </w:r>
      </w:del>
    </w:p>
    <w:p w14:paraId="4E76B685" w14:textId="7E417A44" w:rsidR="00B148B2" w:rsidDel="00013F99" w:rsidRDefault="00B148B2" w:rsidP="00013F99">
      <w:pPr>
        <w:shd w:val="clear" w:color="auto" w:fill="FFFFFF"/>
        <w:spacing w:line="240" w:lineRule="auto"/>
        <w:rPr>
          <w:del w:id="985" w:author="Sarah Warren" w:date="2022-02-01T16:37:00Z"/>
          <w:color w:val="1C1D1E"/>
          <w:sz w:val="24"/>
          <w:szCs w:val="24"/>
        </w:rPr>
      </w:pPr>
      <w:del w:id="986" w:author="Sarah Warren" w:date="2022-02-01T16:37:00Z">
        <w:r w:rsidDel="00013F99">
          <w:rPr>
            <w:color w:val="1C1D1E"/>
            <w:sz w:val="24"/>
            <w:szCs w:val="24"/>
          </w:rPr>
          <w:tab/>
          <w:delText>Somewhat likely</w:delText>
        </w:r>
      </w:del>
    </w:p>
    <w:p w14:paraId="617CB53D" w14:textId="55FD3CF1" w:rsidR="00B148B2" w:rsidDel="00013F99" w:rsidRDefault="00B148B2" w:rsidP="00013F99">
      <w:pPr>
        <w:shd w:val="clear" w:color="auto" w:fill="FFFFFF"/>
        <w:spacing w:line="240" w:lineRule="auto"/>
        <w:rPr>
          <w:del w:id="987" w:author="Sarah Warren" w:date="2022-02-01T16:37:00Z"/>
          <w:color w:val="1C1D1E"/>
          <w:sz w:val="24"/>
          <w:szCs w:val="24"/>
        </w:rPr>
      </w:pPr>
      <w:del w:id="988" w:author="Sarah Warren" w:date="2022-02-01T16:37:00Z">
        <w:r w:rsidDel="00013F99">
          <w:rPr>
            <w:color w:val="1C1D1E"/>
            <w:sz w:val="24"/>
            <w:szCs w:val="24"/>
          </w:rPr>
          <w:tab/>
          <w:delText>Neutral</w:delText>
        </w:r>
      </w:del>
    </w:p>
    <w:p w14:paraId="381AC577" w14:textId="48D5DB14" w:rsidR="00B148B2" w:rsidDel="00013F99" w:rsidRDefault="00B148B2" w:rsidP="00013F99">
      <w:pPr>
        <w:shd w:val="clear" w:color="auto" w:fill="FFFFFF"/>
        <w:spacing w:line="240" w:lineRule="auto"/>
        <w:rPr>
          <w:del w:id="989" w:author="Sarah Warren" w:date="2022-02-01T16:37:00Z"/>
          <w:color w:val="1C1D1E"/>
          <w:sz w:val="24"/>
          <w:szCs w:val="24"/>
        </w:rPr>
      </w:pPr>
      <w:del w:id="990" w:author="Sarah Warren" w:date="2022-02-01T16:37:00Z">
        <w:r w:rsidDel="00013F99">
          <w:rPr>
            <w:color w:val="1C1D1E"/>
            <w:sz w:val="24"/>
            <w:szCs w:val="24"/>
          </w:rPr>
          <w:tab/>
          <w:delText>Somewhat unlikely</w:delText>
        </w:r>
      </w:del>
    </w:p>
    <w:p w14:paraId="7989F95D" w14:textId="60694BFB" w:rsidR="00B148B2" w:rsidDel="00013F99" w:rsidRDefault="00B148B2" w:rsidP="00013F99">
      <w:pPr>
        <w:shd w:val="clear" w:color="auto" w:fill="FFFFFF"/>
        <w:spacing w:line="240" w:lineRule="auto"/>
        <w:rPr>
          <w:del w:id="991" w:author="Sarah Warren" w:date="2022-02-01T16:37:00Z"/>
          <w:color w:val="1C1D1E"/>
          <w:sz w:val="24"/>
          <w:szCs w:val="24"/>
        </w:rPr>
      </w:pPr>
      <w:del w:id="992" w:author="Sarah Warren" w:date="2022-02-01T16:37:00Z">
        <w:r w:rsidDel="00013F99">
          <w:rPr>
            <w:color w:val="1C1D1E"/>
            <w:sz w:val="24"/>
            <w:szCs w:val="24"/>
          </w:rPr>
          <w:tab/>
          <w:delText>Unlikely</w:delText>
        </w:r>
      </w:del>
    </w:p>
    <w:p w14:paraId="207389E2" w14:textId="6F0D4755" w:rsidR="00B148B2" w:rsidRDefault="00B148B2" w:rsidP="00013F99">
      <w:pPr>
        <w:shd w:val="clear" w:color="auto" w:fill="FFFFFF"/>
        <w:spacing w:line="240" w:lineRule="auto"/>
        <w:rPr>
          <w:color w:val="1C1D1E"/>
          <w:sz w:val="24"/>
          <w:szCs w:val="24"/>
        </w:rPr>
      </w:pPr>
      <w:del w:id="993" w:author="Sarah Warren" w:date="2022-02-01T16:37:00Z">
        <w:r w:rsidDel="00013F99">
          <w:rPr>
            <w:color w:val="1C1D1E"/>
            <w:sz w:val="24"/>
            <w:szCs w:val="24"/>
          </w:rPr>
          <w:tab/>
          <w:delText>Very unlikely</w:delText>
        </w:r>
      </w:del>
    </w:p>
    <w:p w14:paraId="61595D83" w14:textId="77777777" w:rsidR="00B148B2" w:rsidRDefault="00B148B2" w:rsidP="00C72999">
      <w:pPr>
        <w:shd w:val="clear" w:color="auto" w:fill="FFFFFF"/>
        <w:spacing w:line="240" w:lineRule="auto"/>
        <w:rPr>
          <w:color w:val="1C1D1E"/>
          <w:sz w:val="24"/>
          <w:szCs w:val="24"/>
        </w:rPr>
      </w:pPr>
    </w:p>
    <w:p w14:paraId="00000088" w14:textId="2C14298E" w:rsidR="009709DB" w:rsidRDefault="0075003D" w:rsidP="00C72999">
      <w:pPr>
        <w:shd w:val="clear" w:color="auto" w:fill="FFFFFF"/>
        <w:spacing w:after="240" w:line="240" w:lineRule="auto"/>
        <w:rPr>
          <w:color w:val="1C1D1E"/>
          <w:sz w:val="24"/>
          <w:szCs w:val="24"/>
        </w:rPr>
      </w:pPr>
      <w:ins w:id="994" w:author="Sarah Warren" w:date="2022-02-01T16:43:00Z">
        <w:r>
          <w:rPr>
            <w:b/>
            <w:bCs/>
            <w:color w:val="1C1D1E"/>
            <w:sz w:val="24"/>
            <w:szCs w:val="24"/>
          </w:rPr>
          <w:t>REELECT_GOV</w:t>
        </w:r>
      </w:ins>
      <w:del w:id="995" w:author="Sarah Warren" w:date="2022-02-01T16:43:00Z">
        <w:r w:rsidR="00923290" w:rsidDel="0075003D">
          <w:rPr>
            <w:b/>
            <w:bCs/>
            <w:color w:val="1C1D1E"/>
            <w:sz w:val="24"/>
            <w:szCs w:val="24"/>
          </w:rPr>
          <w:delText>Q</w:delText>
        </w:r>
      </w:del>
      <w:r w:rsidR="00923290">
        <w:rPr>
          <w:b/>
          <w:bCs/>
          <w:color w:val="1C1D1E"/>
          <w:sz w:val="24"/>
          <w:szCs w:val="24"/>
        </w:rPr>
        <w:t xml:space="preserve">. </w:t>
      </w:r>
      <w:r w:rsidR="00923290">
        <w:rPr>
          <w:color w:val="1C1D1E"/>
          <w:sz w:val="24"/>
          <w:szCs w:val="24"/>
        </w:rPr>
        <w:t xml:space="preserve">How likely </w:t>
      </w:r>
      <w:del w:id="996" w:author="Sarah Warren" w:date="2022-02-01T16:42:00Z">
        <w:r w:rsidR="00923290" w:rsidDel="00B16403">
          <w:rPr>
            <w:color w:val="1C1D1E"/>
            <w:sz w:val="24"/>
            <w:szCs w:val="24"/>
          </w:rPr>
          <w:delText xml:space="preserve">are </w:delText>
        </w:r>
      </w:del>
      <w:ins w:id="997" w:author="Sarah Warren" w:date="2022-02-01T16:42:00Z">
        <w:r w:rsidR="00B16403">
          <w:rPr>
            <w:color w:val="1C1D1E"/>
            <w:sz w:val="24"/>
            <w:szCs w:val="24"/>
          </w:rPr>
          <w:t xml:space="preserve">would you be </w:t>
        </w:r>
      </w:ins>
      <w:del w:id="998" w:author="Sarah Warren" w:date="2022-02-01T16:42:00Z">
        <w:r w:rsidR="00923290" w:rsidDel="00B16403">
          <w:rPr>
            <w:color w:val="1C1D1E"/>
            <w:sz w:val="24"/>
            <w:szCs w:val="24"/>
          </w:rPr>
          <w:delText xml:space="preserve">you </w:delText>
        </w:r>
      </w:del>
      <w:r w:rsidR="00923290">
        <w:rPr>
          <w:color w:val="1C1D1E"/>
          <w:sz w:val="24"/>
          <w:szCs w:val="24"/>
        </w:rPr>
        <w:t>to vote to reelect this governor?</w:t>
      </w:r>
    </w:p>
    <w:p w14:paraId="30E87EF5" w14:textId="77777777" w:rsidR="00013F99" w:rsidRDefault="00B148B2" w:rsidP="00013F99">
      <w:pPr>
        <w:shd w:val="clear" w:color="auto" w:fill="FFFFFF"/>
        <w:spacing w:line="240" w:lineRule="auto"/>
        <w:ind w:firstLine="720"/>
        <w:rPr>
          <w:ins w:id="999" w:author="Sarah Warren" w:date="2022-02-01T16:37:00Z"/>
          <w:color w:val="1C1D1E"/>
          <w:sz w:val="24"/>
          <w:szCs w:val="24"/>
        </w:rPr>
      </w:pPr>
      <w:del w:id="1000" w:author="Sarah Warren" w:date="2022-02-01T16:37:00Z">
        <w:r w:rsidDel="00013F99">
          <w:rPr>
            <w:color w:val="1C1D1E"/>
            <w:sz w:val="24"/>
            <w:szCs w:val="24"/>
          </w:rPr>
          <w:tab/>
        </w:r>
      </w:del>
      <w:ins w:id="1001" w:author="Sarah Warren" w:date="2022-02-01T16:37:00Z">
        <w:r w:rsidR="00013F99">
          <w:rPr>
            <w:color w:val="1C1D1E"/>
            <w:sz w:val="24"/>
            <w:szCs w:val="24"/>
          </w:rPr>
          <w:t>1</w:t>
        </w:r>
        <w:r w:rsidR="00013F99">
          <w:rPr>
            <w:color w:val="1C1D1E"/>
            <w:sz w:val="24"/>
            <w:szCs w:val="24"/>
          </w:rPr>
          <w:tab/>
          <w:t>Very likely</w:t>
        </w:r>
      </w:ins>
    </w:p>
    <w:p w14:paraId="625B3D5E" w14:textId="77777777" w:rsidR="00013F99" w:rsidRDefault="00013F99" w:rsidP="00013F99">
      <w:pPr>
        <w:shd w:val="clear" w:color="auto" w:fill="FFFFFF"/>
        <w:spacing w:line="240" w:lineRule="auto"/>
        <w:rPr>
          <w:ins w:id="1002" w:author="Sarah Warren" w:date="2022-02-01T16:37:00Z"/>
          <w:color w:val="1C1D1E"/>
          <w:sz w:val="24"/>
          <w:szCs w:val="24"/>
        </w:rPr>
      </w:pPr>
      <w:ins w:id="1003" w:author="Sarah Warren" w:date="2022-02-01T16:37:00Z">
        <w:r>
          <w:rPr>
            <w:color w:val="1C1D1E"/>
            <w:sz w:val="24"/>
            <w:szCs w:val="24"/>
          </w:rPr>
          <w:tab/>
          <w:t>2</w:t>
        </w:r>
        <w:r>
          <w:rPr>
            <w:color w:val="1C1D1E"/>
            <w:sz w:val="24"/>
            <w:szCs w:val="24"/>
          </w:rPr>
          <w:tab/>
          <w:t>Likely</w:t>
        </w:r>
      </w:ins>
    </w:p>
    <w:p w14:paraId="614E1A1C" w14:textId="77777777" w:rsidR="00013F99" w:rsidRDefault="00013F99" w:rsidP="00013F99">
      <w:pPr>
        <w:shd w:val="clear" w:color="auto" w:fill="FFFFFF"/>
        <w:spacing w:line="240" w:lineRule="auto"/>
        <w:rPr>
          <w:ins w:id="1004" w:author="Sarah Warren" w:date="2022-02-01T16:37:00Z"/>
          <w:color w:val="1C1D1E"/>
          <w:sz w:val="24"/>
          <w:szCs w:val="24"/>
        </w:rPr>
      </w:pPr>
      <w:ins w:id="1005" w:author="Sarah Warren" w:date="2022-02-01T16:37:00Z">
        <w:r>
          <w:rPr>
            <w:color w:val="1C1D1E"/>
            <w:sz w:val="24"/>
            <w:szCs w:val="24"/>
          </w:rPr>
          <w:tab/>
          <w:t>3</w:t>
        </w:r>
        <w:r>
          <w:rPr>
            <w:color w:val="1C1D1E"/>
            <w:sz w:val="24"/>
            <w:szCs w:val="24"/>
          </w:rPr>
          <w:tab/>
          <w:t>Somewhat likely</w:t>
        </w:r>
      </w:ins>
    </w:p>
    <w:p w14:paraId="0C4C91A5" w14:textId="77777777" w:rsidR="00013F99" w:rsidRDefault="00013F99" w:rsidP="00013F99">
      <w:pPr>
        <w:shd w:val="clear" w:color="auto" w:fill="FFFFFF"/>
        <w:spacing w:line="240" w:lineRule="auto"/>
        <w:rPr>
          <w:ins w:id="1006" w:author="Sarah Warren" w:date="2022-02-01T16:37:00Z"/>
          <w:color w:val="1C1D1E"/>
          <w:sz w:val="24"/>
          <w:szCs w:val="24"/>
        </w:rPr>
      </w:pPr>
      <w:ins w:id="1007" w:author="Sarah Warren" w:date="2022-02-01T16:37:00Z">
        <w:r>
          <w:rPr>
            <w:color w:val="1C1D1E"/>
            <w:sz w:val="24"/>
            <w:szCs w:val="24"/>
          </w:rPr>
          <w:tab/>
          <w:t>4</w:t>
        </w:r>
        <w:r>
          <w:rPr>
            <w:color w:val="1C1D1E"/>
            <w:sz w:val="24"/>
            <w:szCs w:val="24"/>
          </w:rPr>
          <w:tab/>
          <w:t>Somewhat unlikely</w:t>
        </w:r>
      </w:ins>
    </w:p>
    <w:p w14:paraId="707C28E0" w14:textId="77777777" w:rsidR="00013F99" w:rsidRDefault="00013F99" w:rsidP="00013F99">
      <w:pPr>
        <w:shd w:val="clear" w:color="auto" w:fill="FFFFFF"/>
        <w:spacing w:line="240" w:lineRule="auto"/>
        <w:rPr>
          <w:ins w:id="1008" w:author="Sarah Warren" w:date="2022-02-01T16:37:00Z"/>
          <w:color w:val="1C1D1E"/>
          <w:sz w:val="24"/>
          <w:szCs w:val="24"/>
        </w:rPr>
      </w:pPr>
      <w:ins w:id="1009" w:author="Sarah Warren" w:date="2022-02-01T16:37:00Z">
        <w:r>
          <w:rPr>
            <w:color w:val="1C1D1E"/>
            <w:sz w:val="24"/>
            <w:szCs w:val="24"/>
          </w:rPr>
          <w:tab/>
          <w:t>5</w:t>
        </w:r>
        <w:r>
          <w:rPr>
            <w:color w:val="1C1D1E"/>
            <w:sz w:val="24"/>
            <w:szCs w:val="24"/>
          </w:rPr>
          <w:tab/>
          <w:t>Unlikely</w:t>
        </w:r>
      </w:ins>
    </w:p>
    <w:p w14:paraId="0ACF4548" w14:textId="43F9AEB2" w:rsidR="00B148B2" w:rsidDel="000E222A" w:rsidRDefault="00013F99">
      <w:pPr>
        <w:shd w:val="clear" w:color="auto" w:fill="FFFFFF"/>
        <w:spacing w:after="240" w:line="240" w:lineRule="auto"/>
        <w:rPr>
          <w:del w:id="1010" w:author="Sarah Warren" w:date="2022-01-31T20:42:00Z"/>
          <w:color w:val="1C1D1E"/>
          <w:sz w:val="24"/>
          <w:szCs w:val="24"/>
        </w:rPr>
        <w:pPrChange w:id="1011" w:author="Sarah Warren" w:date="2022-02-01T16:37:00Z">
          <w:pPr>
            <w:shd w:val="clear" w:color="auto" w:fill="FFFFFF"/>
            <w:spacing w:line="240" w:lineRule="auto"/>
          </w:pPr>
        </w:pPrChange>
      </w:pPr>
      <w:ins w:id="1012" w:author="Sarah Warren" w:date="2022-02-01T16:37:00Z">
        <w:r>
          <w:rPr>
            <w:color w:val="1C1D1E"/>
            <w:sz w:val="24"/>
            <w:szCs w:val="24"/>
          </w:rPr>
          <w:tab/>
          <w:t>6</w:t>
        </w:r>
        <w:r>
          <w:rPr>
            <w:color w:val="1C1D1E"/>
            <w:sz w:val="24"/>
            <w:szCs w:val="24"/>
          </w:rPr>
          <w:tab/>
          <w:t>Very unlikely</w:t>
        </w:r>
      </w:ins>
      <w:del w:id="1013" w:author="Sarah Warren" w:date="2022-01-31T20:42:00Z">
        <w:r w:rsidR="00B148B2" w:rsidDel="000E222A">
          <w:rPr>
            <w:color w:val="1C1D1E"/>
            <w:sz w:val="24"/>
            <w:szCs w:val="24"/>
          </w:rPr>
          <w:delText>Very likely</w:delText>
        </w:r>
      </w:del>
    </w:p>
    <w:p w14:paraId="4CA1A359" w14:textId="1A2FDCF5" w:rsidR="00B148B2" w:rsidDel="000E222A" w:rsidRDefault="00B148B2" w:rsidP="00013F99">
      <w:pPr>
        <w:shd w:val="clear" w:color="auto" w:fill="FFFFFF"/>
        <w:spacing w:line="240" w:lineRule="auto"/>
        <w:rPr>
          <w:del w:id="1014" w:author="Sarah Warren" w:date="2022-01-31T20:42:00Z"/>
          <w:color w:val="1C1D1E"/>
          <w:sz w:val="24"/>
          <w:szCs w:val="24"/>
        </w:rPr>
      </w:pPr>
      <w:del w:id="1015" w:author="Sarah Warren" w:date="2022-01-31T20:42:00Z">
        <w:r w:rsidDel="000E222A">
          <w:rPr>
            <w:color w:val="1C1D1E"/>
            <w:sz w:val="24"/>
            <w:szCs w:val="24"/>
          </w:rPr>
          <w:tab/>
          <w:delText>Likely</w:delText>
        </w:r>
      </w:del>
    </w:p>
    <w:p w14:paraId="70047AC3" w14:textId="5E58896E" w:rsidR="00B148B2" w:rsidDel="000E222A" w:rsidRDefault="00B148B2" w:rsidP="00013F99">
      <w:pPr>
        <w:shd w:val="clear" w:color="auto" w:fill="FFFFFF"/>
        <w:spacing w:line="240" w:lineRule="auto"/>
        <w:rPr>
          <w:del w:id="1016" w:author="Sarah Warren" w:date="2022-01-31T20:42:00Z"/>
          <w:color w:val="1C1D1E"/>
          <w:sz w:val="24"/>
          <w:szCs w:val="24"/>
        </w:rPr>
      </w:pPr>
      <w:del w:id="1017" w:author="Sarah Warren" w:date="2022-01-31T20:42:00Z">
        <w:r w:rsidDel="000E222A">
          <w:rPr>
            <w:color w:val="1C1D1E"/>
            <w:sz w:val="24"/>
            <w:szCs w:val="24"/>
          </w:rPr>
          <w:tab/>
          <w:delText>Somewhat likely</w:delText>
        </w:r>
      </w:del>
    </w:p>
    <w:p w14:paraId="76E682DF" w14:textId="7A9AD3CB" w:rsidR="00B148B2" w:rsidDel="000E222A" w:rsidRDefault="00B148B2" w:rsidP="00013F99">
      <w:pPr>
        <w:shd w:val="clear" w:color="auto" w:fill="FFFFFF"/>
        <w:spacing w:line="240" w:lineRule="auto"/>
        <w:rPr>
          <w:del w:id="1018" w:author="Sarah Warren" w:date="2022-01-31T20:42:00Z"/>
          <w:color w:val="1C1D1E"/>
          <w:sz w:val="24"/>
          <w:szCs w:val="24"/>
        </w:rPr>
      </w:pPr>
      <w:del w:id="1019" w:author="Sarah Warren" w:date="2022-01-31T20:42:00Z">
        <w:r w:rsidDel="000E222A">
          <w:rPr>
            <w:color w:val="1C1D1E"/>
            <w:sz w:val="24"/>
            <w:szCs w:val="24"/>
          </w:rPr>
          <w:tab/>
          <w:delText>Neutral</w:delText>
        </w:r>
      </w:del>
    </w:p>
    <w:p w14:paraId="0437A4EB" w14:textId="6727A8F1" w:rsidR="00B148B2" w:rsidDel="000E222A" w:rsidRDefault="00B148B2" w:rsidP="00013F99">
      <w:pPr>
        <w:shd w:val="clear" w:color="auto" w:fill="FFFFFF"/>
        <w:spacing w:line="240" w:lineRule="auto"/>
        <w:rPr>
          <w:del w:id="1020" w:author="Sarah Warren" w:date="2022-01-31T20:42:00Z"/>
          <w:color w:val="1C1D1E"/>
          <w:sz w:val="24"/>
          <w:szCs w:val="24"/>
        </w:rPr>
      </w:pPr>
      <w:del w:id="1021" w:author="Sarah Warren" w:date="2022-01-31T20:42:00Z">
        <w:r w:rsidDel="000E222A">
          <w:rPr>
            <w:color w:val="1C1D1E"/>
            <w:sz w:val="24"/>
            <w:szCs w:val="24"/>
          </w:rPr>
          <w:tab/>
          <w:delText>Somewhat unlikely</w:delText>
        </w:r>
      </w:del>
    </w:p>
    <w:p w14:paraId="65BE813E" w14:textId="5EBA457D" w:rsidR="00B148B2" w:rsidDel="000E222A" w:rsidRDefault="00B148B2" w:rsidP="00013F99">
      <w:pPr>
        <w:shd w:val="clear" w:color="auto" w:fill="FFFFFF"/>
        <w:spacing w:line="240" w:lineRule="auto"/>
        <w:rPr>
          <w:del w:id="1022" w:author="Sarah Warren" w:date="2022-01-31T20:42:00Z"/>
          <w:color w:val="1C1D1E"/>
          <w:sz w:val="24"/>
          <w:szCs w:val="24"/>
        </w:rPr>
      </w:pPr>
      <w:del w:id="1023" w:author="Sarah Warren" w:date="2022-01-31T20:42:00Z">
        <w:r w:rsidDel="000E222A">
          <w:rPr>
            <w:color w:val="1C1D1E"/>
            <w:sz w:val="24"/>
            <w:szCs w:val="24"/>
          </w:rPr>
          <w:tab/>
          <w:delText>Unlikely</w:delText>
        </w:r>
      </w:del>
    </w:p>
    <w:p w14:paraId="5871185D" w14:textId="2B08B6BC" w:rsidR="00B148B2" w:rsidDel="008A3FFC" w:rsidRDefault="00B148B2" w:rsidP="00013F99">
      <w:pPr>
        <w:shd w:val="clear" w:color="auto" w:fill="FFFFFF"/>
        <w:spacing w:line="240" w:lineRule="auto"/>
        <w:rPr>
          <w:del w:id="1024" w:author="Sarah Warren" w:date="2022-01-31T21:02:00Z"/>
          <w:color w:val="1C1D1E"/>
          <w:sz w:val="24"/>
          <w:szCs w:val="24"/>
        </w:rPr>
      </w:pPr>
      <w:del w:id="1025" w:author="Sarah Warren" w:date="2022-01-31T20:42:00Z">
        <w:r w:rsidDel="000E222A">
          <w:rPr>
            <w:color w:val="1C1D1E"/>
            <w:sz w:val="24"/>
            <w:szCs w:val="24"/>
          </w:rPr>
          <w:tab/>
          <w:delText>Very unlikely</w:delText>
        </w:r>
      </w:del>
    </w:p>
    <w:p w14:paraId="000399C4" w14:textId="05C096C2" w:rsidR="00B148B2" w:rsidRDefault="00B148B2">
      <w:pPr>
        <w:shd w:val="clear" w:color="auto" w:fill="FFFFFF"/>
        <w:spacing w:line="240" w:lineRule="auto"/>
        <w:rPr>
          <w:color w:val="1C1D1E"/>
          <w:sz w:val="24"/>
          <w:szCs w:val="24"/>
        </w:rPr>
        <w:pPrChange w:id="1026" w:author="Sarah Warren" w:date="2022-01-31T21:02:00Z">
          <w:pPr>
            <w:shd w:val="clear" w:color="auto" w:fill="FFFFFF"/>
            <w:spacing w:after="240" w:line="240" w:lineRule="auto"/>
          </w:pPr>
        </w:pPrChange>
      </w:pPr>
    </w:p>
    <w:sectPr w:rsidR="00B148B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 w:author="Matthew Pietryka" w:date="2022-02-07T11:00:00Z" w:initials="MP">
    <w:p w14:paraId="16F1DC61" w14:textId="65C16DCD" w:rsidR="00C42513" w:rsidRDefault="00C42513">
      <w:pPr>
        <w:pStyle w:val="CommentText"/>
      </w:pPr>
      <w:r>
        <w:rPr>
          <w:rStyle w:val="CommentReference"/>
        </w:rPr>
        <w:annotationRef/>
      </w:r>
      <w:r w:rsidR="000049C3">
        <w:rPr>
          <w:noProof/>
        </w:rPr>
        <w:t>I'd open with the 2020 election otherwise people might not read closely and assume the first question is asking about 2020. I'd also bold the year when transition to a different election.</w:t>
      </w:r>
    </w:p>
  </w:comment>
  <w:comment w:id="290" w:author="Matthew Pietryka" w:date="2022-02-07T11:03:00Z" w:initials="MP">
    <w:p w14:paraId="5D8815F8" w14:textId="33158698" w:rsidR="00C715B2" w:rsidRDefault="00C715B2">
      <w:pPr>
        <w:pStyle w:val="CommentText"/>
      </w:pPr>
      <w:r>
        <w:rPr>
          <w:rStyle w:val="CommentReference"/>
        </w:rPr>
        <w:annotationRef/>
      </w:r>
      <w:r w:rsidR="000049C3">
        <w:rPr>
          <w:noProof/>
        </w:rPr>
        <w:t>is this from an existing battery? If it is, I probably wouldn’t change it. But if not, I'd revise to something like "I feel deprived, compared to what others have." (avoid double-barrled questions, in this case (1) I think about what I have relative to others and (2) I feel deprived). Same goes for PRD3 and maybe SE3-4.</w:t>
      </w:r>
    </w:p>
  </w:comment>
  <w:comment w:id="621" w:author="Matthew Pietryka" w:date="2022-02-07T13:27:00Z" w:initials="MP">
    <w:p w14:paraId="68BD751F" w14:textId="5D0AF691" w:rsidR="00A23F5C" w:rsidRDefault="00A23F5C">
      <w:pPr>
        <w:pStyle w:val="CommentText"/>
      </w:pPr>
      <w:r>
        <w:rPr>
          <w:rStyle w:val="CommentReference"/>
        </w:rPr>
        <w:annotationRef/>
      </w:r>
      <w:r>
        <w:t>Thermometers should go from *zero* to 100 so that 50 is the midpoint on the scale.</w:t>
      </w:r>
    </w:p>
  </w:comment>
  <w:comment w:id="651" w:author="Matthew Pietryka" w:date="2022-02-07T13:16:00Z" w:initials="MP">
    <w:p w14:paraId="1A36DBE3" w14:textId="77777777" w:rsidR="00D40B28" w:rsidRDefault="00D40B28">
      <w:pPr>
        <w:pStyle w:val="CommentText"/>
      </w:pPr>
      <w:r>
        <w:rPr>
          <w:rStyle w:val="CommentReference"/>
        </w:rPr>
        <w:annotationRef/>
      </w:r>
      <w:r>
        <w:t xml:space="preserve">Would you prefer ‘Welfare </w:t>
      </w:r>
      <w:proofErr w:type="gramStart"/>
      <w:r>
        <w:t>recipients’</w:t>
      </w:r>
      <w:proofErr w:type="gramEnd"/>
      <w:r>
        <w:t>? Same for ‘Aid’. (Since the instructions refer to people or groups, but welfare and aid are neither</w:t>
      </w:r>
      <w:proofErr w:type="gramStart"/>
      <w:r>
        <w:t>. )</w:t>
      </w:r>
      <w:proofErr w:type="gramEnd"/>
    </w:p>
    <w:p w14:paraId="384A00AE" w14:textId="77777777" w:rsidR="00741C2A" w:rsidRDefault="00741C2A">
      <w:pPr>
        <w:pStyle w:val="CommentText"/>
      </w:pPr>
    </w:p>
    <w:p w14:paraId="754A45D8" w14:textId="24436320" w:rsidR="00741C2A" w:rsidRDefault="00741C2A">
      <w:pPr>
        <w:pStyle w:val="CommentText"/>
      </w:pPr>
      <w:r>
        <w:t xml:space="preserve">I’d also consider including other frames or specific policy recipients since there’s so much heterogeneity in what </w:t>
      </w:r>
      <w:r w:rsidR="00530DF2">
        <w:t>people think of when they think of “welfare.”</w:t>
      </w:r>
    </w:p>
  </w:comment>
  <w:comment w:id="761" w:author="Matthew Pietryka" w:date="2022-02-07T13:20:00Z" w:initials="MP">
    <w:p w14:paraId="163DD971" w14:textId="180BC8B0" w:rsidR="005B3092" w:rsidRDefault="005B3092">
      <w:pPr>
        <w:pStyle w:val="CommentText"/>
      </w:pPr>
      <w:r>
        <w:rPr>
          <w:rStyle w:val="CommentReference"/>
        </w:rPr>
        <w:annotationRef/>
      </w:r>
      <w:r>
        <w:t xml:space="preserve">I might add a sentence somewhere in here </w:t>
      </w:r>
      <w:r w:rsidR="001E17C6">
        <w:t>explaining</w:t>
      </w:r>
      <w:r>
        <w:t xml:space="preserve"> that the respondent’s choice won’t affect specific people’s allocations, but rather </w:t>
      </w:r>
      <w:proofErr w:type="gramStart"/>
      <w:r>
        <w:t>could will</w:t>
      </w:r>
      <w:proofErr w:type="gramEnd"/>
      <w:r>
        <w:t xml:space="preserve"> be used to better understand citizens’ priorities for similar allocations. </w:t>
      </w:r>
    </w:p>
  </w:comment>
  <w:comment w:id="786" w:author="Matthew Pietryka" w:date="2022-02-07T13:32:00Z" w:initials="MP">
    <w:p w14:paraId="3339F1C4" w14:textId="224D0495" w:rsidR="00B27CF4" w:rsidRDefault="00A470BC">
      <w:pPr>
        <w:pStyle w:val="CommentText"/>
      </w:pPr>
      <w:r>
        <w:rPr>
          <w:rStyle w:val="CommentReference"/>
        </w:rPr>
        <w:annotationRef/>
      </w:r>
      <w:r>
        <w:t>This seems too vague for many people. Presumably, people will prefer Excellent to Poor, but they won’t know what it means to be excellent worker quality (or at least I don’t know what it means).</w:t>
      </w:r>
      <w:r w:rsidR="00B27CF4">
        <w:t xml:space="preserve"> What’s the mechanism you care about here? It might help to use a clearer label (best choice) or at least an additional explanation in the instructions (less ideal since people don’t read instructions). </w:t>
      </w:r>
    </w:p>
  </w:comment>
  <w:comment w:id="805" w:author="Matthew Pietryka" w:date="2022-02-07T13:22:00Z" w:initials="MP">
    <w:p w14:paraId="4E5BF827" w14:textId="043E2D49" w:rsidR="00643B90" w:rsidRDefault="00643B90">
      <w:pPr>
        <w:pStyle w:val="CommentText"/>
      </w:pPr>
      <w:r>
        <w:rPr>
          <w:rStyle w:val="CommentReference"/>
        </w:rPr>
        <w:annotationRef/>
      </w:r>
      <w:r>
        <w:t xml:space="preserve">Including this </w:t>
      </w:r>
      <w:proofErr w:type="spellStart"/>
      <w:r>
        <w:t>STATE_amount</w:t>
      </w:r>
      <w:proofErr w:type="spellEnd"/>
      <w:r>
        <w:t xml:space="preserve"> item will provide richer data, but it will also make it harder to model. Make sure to include clear details in the pre-analysis plan about how you will model the data (and how you will operationalize various outcome variables based on these three “_amount” items).</w:t>
      </w:r>
    </w:p>
  </w:comment>
  <w:comment w:id="919" w:author="Matthew Pietryka" w:date="2022-02-07T13:28:00Z" w:initials="MP">
    <w:p w14:paraId="4068ABC2" w14:textId="1BFE5408" w:rsidR="0035317A" w:rsidRDefault="0035317A">
      <w:pPr>
        <w:pStyle w:val="CommentText"/>
      </w:pPr>
      <w:r>
        <w:rPr>
          <w:rStyle w:val="CommentReference"/>
        </w:rPr>
        <w:annotationRef/>
      </w:r>
      <w:r>
        <w:t>0-100 (see comment above)</w:t>
      </w:r>
    </w:p>
  </w:comment>
  <w:comment w:id="957" w:author="Matthew Pietryka" w:date="2022-02-07T13:29:00Z" w:initials="MP">
    <w:p w14:paraId="7A5FE93E" w14:textId="53A93508" w:rsidR="00553103" w:rsidRDefault="00553103">
      <w:pPr>
        <w:pStyle w:val="CommentText"/>
      </w:pPr>
      <w:r>
        <w:rPr>
          <w:rStyle w:val="CommentReference"/>
        </w:rPr>
        <w:annotationRef/>
      </w:r>
      <w:r>
        <w:t xml:space="preserve">Weird question since the governor is in a “nearby state.” Some people who say very unlikely will do so b/c they are not eligible.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F1DC61" w15:done="0"/>
  <w15:commentEx w15:paraId="5D8815F8" w15:done="0"/>
  <w15:commentEx w15:paraId="68BD751F" w15:done="0"/>
  <w15:commentEx w15:paraId="754A45D8" w15:done="0"/>
  <w15:commentEx w15:paraId="163DD971" w15:done="0"/>
  <w15:commentEx w15:paraId="3339F1C4" w15:done="0"/>
  <w15:commentEx w15:paraId="4E5BF827" w15:done="0"/>
  <w15:commentEx w15:paraId="4068ABC2" w15:done="0"/>
  <w15:commentEx w15:paraId="7A5FE9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B7A36" w16cex:dateUtc="2022-02-07T16:00:00Z"/>
  <w16cex:commentExtensible w16cex:durableId="25AB7AEB" w16cex:dateUtc="2022-02-07T16:03:00Z"/>
  <w16cex:commentExtensible w16cex:durableId="25AB9CAA" w16cex:dateUtc="2022-02-07T18:27:00Z"/>
  <w16cex:commentExtensible w16cex:durableId="25AB9A35" w16cex:dateUtc="2022-02-07T18:16:00Z"/>
  <w16cex:commentExtensible w16cex:durableId="25AB9B0A" w16cex:dateUtc="2022-02-07T18:20:00Z"/>
  <w16cex:commentExtensible w16cex:durableId="25AB9DE9" w16cex:dateUtc="2022-02-07T18:32:00Z"/>
  <w16cex:commentExtensible w16cex:durableId="25AB9B91" w16cex:dateUtc="2022-02-07T18:22:00Z"/>
  <w16cex:commentExtensible w16cex:durableId="25AB9CF1" w16cex:dateUtc="2022-02-07T18:28:00Z"/>
  <w16cex:commentExtensible w16cex:durableId="25AB9D40" w16cex:dateUtc="2022-02-07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F1DC61" w16cid:durableId="25AB7A36"/>
  <w16cid:commentId w16cid:paraId="5D8815F8" w16cid:durableId="25AB7AEB"/>
  <w16cid:commentId w16cid:paraId="68BD751F" w16cid:durableId="25AB9CAA"/>
  <w16cid:commentId w16cid:paraId="754A45D8" w16cid:durableId="25AB9A35"/>
  <w16cid:commentId w16cid:paraId="163DD971" w16cid:durableId="25AB9B0A"/>
  <w16cid:commentId w16cid:paraId="3339F1C4" w16cid:durableId="25AB9DE9"/>
  <w16cid:commentId w16cid:paraId="4E5BF827" w16cid:durableId="25AB9B91"/>
  <w16cid:commentId w16cid:paraId="4068ABC2" w16cid:durableId="25AB9CF1"/>
  <w16cid:commentId w16cid:paraId="7A5FE93E" w16cid:durableId="25AB9D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A4AD5"/>
    <w:multiLevelType w:val="hybridMultilevel"/>
    <w:tmpl w:val="0D56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h Warren">
    <w15:presenceInfo w15:providerId="AD" w15:userId="S::srw16b@my.fsu.edu::c38c0a17-8923-4e41-bce6-4876b1cd7582"/>
  </w15:person>
  <w15:person w15:author="Matthew Pietryka">
    <w15:presenceInfo w15:providerId="Windows Live" w15:userId="cd52be89acdc15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9DB"/>
    <w:rsid w:val="000049C3"/>
    <w:rsid w:val="00013F99"/>
    <w:rsid w:val="00070B70"/>
    <w:rsid w:val="00077467"/>
    <w:rsid w:val="000E222A"/>
    <w:rsid w:val="00114B02"/>
    <w:rsid w:val="00127841"/>
    <w:rsid w:val="001646FF"/>
    <w:rsid w:val="00173E4F"/>
    <w:rsid w:val="00182FBF"/>
    <w:rsid w:val="001B35BB"/>
    <w:rsid w:val="001E17C6"/>
    <w:rsid w:val="002259D2"/>
    <w:rsid w:val="00254521"/>
    <w:rsid w:val="00285D2D"/>
    <w:rsid w:val="002E7D9D"/>
    <w:rsid w:val="00307BC2"/>
    <w:rsid w:val="0031557C"/>
    <w:rsid w:val="0035317A"/>
    <w:rsid w:val="003545B8"/>
    <w:rsid w:val="003E6081"/>
    <w:rsid w:val="00405B43"/>
    <w:rsid w:val="00432560"/>
    <w:rsid w:val="00457A09"/>
    <w:rsid w:val="004A1157"/>
    <w:rsid w:val="00530DF2"/>
    <w:rsid w:val="00540DB3"/>
    <w:rsid w:val="00551AE3"/>
    <w:rsid w:val="00553103"/>
    <w:rsid w:val="00574511"/>
    <w:rsid w:val="00580F06"/>
    <w:rsid w:val="005B3092"/>
    <w:rsid w:val="00643B90"/>
    <w:rsid w:val="00646D3C"/>
    <w:rsid w:val="00650ED8"/>
    <w:rsid w:val="00652068"/>
    <w:rsid w:val="00666487"/>
    <w:rsid w:val="007340B4"/>
    <w:rsid w:val="00741C2A"/>
    <w:rsid w:val="0075003D"/>
    <w:rsid w:val="007F1118"/>
    <w:rsid w:val="008A3FFC"/>
    <w:rsid w:val="008A5E52"/>
    <w:rsid w:val="008C660E"/>
    <w:rsid w:val="008D27C9"/>
    <w:rsid w:val="008D5096"/>
    <w:rsid w:val="008E0790"/>
    <w:rsid w:val="00923290"/>
    <w:rsid w:val="009709DB"/>
    <w:rsid w:val="00A06699"/>
    <w:rsid w:val="00A23BA5"/>
    <w:rsid w:val="00A23F5C"/>
    <w:rsid w:val="00A470BC"/>
    <w:rsid w:val="00A736B5"/>
    <w:rsid w:val="00AB55F7"/>
    <w:rsid w:val="00B148B2"/>
    <w:rsid w:val="00B16403"/>
    <w:rsid w:val="00B27CF4"/>
    <w:rsid w:val="00BF29C9"/>
    <w:rsid w:val="00C2124B"/>
    <w:rsid w:val="00C42513"/>
    <w:rsid w:val="00C715B2"/>
    <w:rsid w:val="00C72999"/>
    <w:rsid w:val="00CB65E4"/>
    <w:rsid w:val="00CC53F9"/>
    <w:rsid w:val="00CD6739"/>
    <w:rsid w:val="00D0183D"/>
    <w:rsid w:val="00D21354"/>
    <w:rsid w:val="00D23303"/>
    <w:rsid w:val="00D3144F"/>
    <w:rsid w:val="00D40B28"/>
    <w:rsid w:val="00D63F22"/>
    <w:rsid w:val="00D86C16"/>
    <w:rsid w:val="00D93654"/>
    <w:rsid w:val="00DC210A"/>
    <w:rsid w:val="00DE7BEB"/>
    <w:rsid w:val="00DF52D3"/>
    <w:rsid w:val="00E12E82"/>
    <w:rsid w:val="00E4366E"/>
    <w:rsid w:val="00E636C7"/>
    <w:rsid w:val="00E9189E"/>
    <w:rsid w:val="00EA4C7E"/>
    <w:rsid w:val="00F04285"/>
    <w:rsid w:val="00F536B7"/>
    <w:rsid w:val="00F81D21"/>
    <w:rsid w:val="00FF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65E3"/>
  <w15:docId w15:val="{6D3BDC53-9574-4D0A-AC82-05B73B963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660E"/>
    <w:pPr>
      <w:ind w:left="720"/>
      <w:contextualSpacing/>
    </w:pPr>
  </w:style>
  <w:style w:type="paragraph" w:styleId="Revision">
    <w:name w:val="Revision"/>
    <w:hidden/>
    <w:uiPriority w:val="99"/>
    <w:semiHidden/>
    <w:rsid w:val="00F81D21"/>
    <w:pPr>
      <w:spacing w:line="240" w:lineRule="auto"/>
    </w:pPr>
  </w:style>
  <w:style w:type="paragraph" w:styleId="CommentSubject">
    <w:name w:val="annotation subject"/>
    <w:basedOn w:val="CommentText"/>
    <w:next w:val="CommentText"/>
    <w:link w:val="CommentSubjectChar"/>
    <w:uiPriority w:val="99"/>
    <w:semiHidden/>
    <w:unhideWhenUsed/>
    <w:rsid w:val="00F81D21"/>
    <w:rPr>
      <w:b/>
      <w:bCs/>
    </w:rPr>
  </w:style>
  <w:style w:type="character" w:customStyle="1" w:styleId="CommentSubjectChar">
    <w:name w:val="Comment Subject Char"/>
    <w:basedOn w:val="CommentTextChar"/>
    <w:link w:val="CommentSubject"/>
    <w:uiPriority w:val="99"/>
    <w:semiHidden/>
    <w:rsid w:val="00F81D21"/>
    <w:rPr>
      <w:b/>
      <w:bCs/>
      <w:sz w:val="20"/>
      <w:szCs w:val="20"/>
    </w:rPr>
  </w:style>
  <w:style w:type="table" w:styleId="TableGrid">
    <w:name w:val="Table Grid"/>
    <w:basedOn w:val="TableNormal"/>
    <w:uiPriority w:val="39"/>
    <w:rsid w:val="00457A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E222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0E222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2DC60-0224-482F-BE2D-7F39B2BF6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6</Pages>
  <Words>2192</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Warren</cp:lastModifiedBy>
  <cp:revision>20</cp:revision>
  <dcterms:created xsi:type="dcterms:W3CDTF">2022-02-01T21:55:00Z</dcterms:created>
  <dcterms:modified xsi:type="dcterms:W3CDTF">2022-02-08T16:04:00Z</dcterms:modified>
</cp:coreProperties>
</file>