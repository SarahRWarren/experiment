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158A2E" w:rsidR="009709DB" w:rsidRDefault="00923290">
      <w:pPr>
        <w:rPr>
          <w:b/>
        </w:rPr>
      </w:pPr>
      <w:r>
        <w:rPr>
          <w:b/>
        </w:rPr>
        <w:t>Draft of Survey Questions</w:t>
      </w:r>
      <w:r w:rsidR="00A06699">
        <w:rPr>
          <w:b/>
        </w:rPr>
        <w:br/>
        <w:t>Sarah R. Warren</w:t>
      </w:r>
    </w:p>
    <w:p w14:paraId="00000002" w14:textId="77777777" w:rsidR="009709DB" w:rsidRDefault="009709DB">
      <w:pPr>
        <w:rPr>
          <w:b/>
        </w:rPr>
      </w:pPr>
    </w:p>
    <w:p w14:paraId="6D1E903A" w14:textId="77777777" w:rsidR="00C949E5" w:rsidRDefault="00C949E5" w:rsidP="00C949E5">
      <w:r>
        <w:rPr>
          <w:b/>
        </w:rPr>
        <w:t xml:space="preserve">PRES_2020. </w:t>
      </w:r>
      <w:r>
        <w:t>Did you vote in the 2020 Presidential election?</w:t>
      </w:r>
    </w:p>
    <w:p w14:paraId="488FE746" w14:textId="77777777" w:rsidR="00C949E5" w:rsidRDefault="00C949E5" w:rsidP="00C949E5">
      <w:pPr>
        <w:ind w:firstLine="720"/>
      </w:pPr>
      <w:r>
        <w:t>1</w:t>
      </w:r>
      <w:r>
        <w:tab/>
        <w:t>Yes</w:t>
      </w:r>
    </w:p>
    <w:p w14:paraId="53A838FA" w14:textId="77777777" w:rsidR="00C949E5" w:rsidRDefault="00C949E5" w:rsidP="00C949E5">
      <w:r>
        <w:tab/>
        <w:t>2</w:t>
      </w:r>
      <w:r>
        <w:tab/>
        <w:t>No</w:t>
      </w:r>
    </w:p>
    <w:p w14:paraId="779EB2C6" w14:textId="77777777" w:rsidR="00C949E5" w:rsidRDefault="00C949E5" w:rsidP="00C949E5">
      <w:r>
        <w:tab/>
        <w:t>3</w:t>
      </w:r>
      <w:r>
        <w:tab/>
        <w:t>I can’t remember</w:t>
      </w:r>
    </w:p>
    <w:p w14:paraId="1E3D3B9C" w14:textId="77777777" w:rsidR="00C949E5" w:rsidRDefault="00C949E5" w:rsidP="00C949E5"/>
    <w:p w14:paraId="2E2495E2" w14:textId="77777777" w:rsidR="00C949E5" w:rsidRPr="00513D4D" w:rsidRDefault="00C949E5" w:rsidP="00C949E5">
      <w:pPr>
        <w:rPr>
          <w:bCs/>
          <w:i/>
          <w:iCs/>
        </w:rPr>
      </w:pPr>
      <w:r>
        <w:rPr>
          <w:bCs/>
          <w:i/>
          <w:iCs/>
        </w:rPr>
        <w:t>If PRES_2020 = 2, go to PRES_2020_why. If PRES_2020=1, go to PRES_2020_choice.</w:t>
      </w:r>
    </w:p>
    <w:p w14:paraId="4C96BA25" w14:textId="77777777" w:rsidR="00C949E5" w:rsidRDefault="00C949E5" w:rsidP="00C949E5">
      <w:r>
        <w:rPr>
          <w:b/>
        </w:rPr>
        <w:t xml:space="preserve">PRES_2020_why. </w:t>
      </w:r>
      <w:r>
        <w:t>Why did you decide not to vote? Please check all that apply.</w:t>
      </w:r>
    </w:p>
    <w:p w14:paraId="4D6FFC60" w14:textId="77777777" w:rsidR="00C949E5" w:rsidRDefault="00C949E5" w:rsidP="00C949E5">
      <w:r>
        <w:tab/>
        <w:t>1</w:t>
      </w:r>
      <w:r>
        <w:tab/>
        <w:t>I did not know where my polling station is located.</w:t>
      </w:r>
    </w:p>
    <w:p w14:paraId="5C31CE08" w14:textId="77777777" w:rsidR="00C949E5" w:rsidRDefault="00C949E5" w:rsidP="00C949E5">
      <w:r>
        <w:tab/>
        <w:t>2</w:t>
      </w:r>
      <w:r>
        <w:tab/>
        <w:t>I did not know what documents I would need to be eligible to vote.</w:t>
      </w:r>
    </w:p>
    <w:p w14:paraId="7DB9FCF7" w14:textId="77777777" w:rsidR="00C949E5" w:rsidRDefault="00C949E5" w:rsidP="00C949E5">
      <w:r>
        <w:tab/>
        <w:t>3</w:t>
      </w:r>
      <w:r>
        <w:tab/>
        <w:t>I am not registered to vote.</w:t>
      </w:r>
    </w:p>
    <w:p w14:paraId="632A9DCB" w14:textId="77777777" w:rsidR="00C949E5" w:rsidRDefault="00C949E5" w:rsidP="00C949E5">
      <w:r>
        <w:tab/>
        <w:t>4</w:t>
      </w:r>
      <w:r>
        <w:tab/>
        <w:t>I felt I did not know enough about either candidate.</w:t>
      </w:r>
    </w:p>
    <w:p w14:paraId="74F45D91" w14:textId="77777777" w:rsidR="00C949E5" w:rsidRDefault="00C949E5" w:rsidP="00C949E5">
      <w:r>
        <w:tab/>
        <w:t>5</w:t>
      </w:r>
      <w:r>
        <w:tab/>
        <w:t>I did not know when election day was.</w:t>
      </w:r>
    </w:p>
    <w:p w14:paraId="5DB6884C" w14:textId="77777777" w:rsidR="00C949E5" w:rsidRDefault="00C949E5" w:rsidP="00C949E5">
      <w:r>
        <w:tab/>
        <w:t>6</w:t>
      </w:r>
      <w:r>
        <w:tab/>
        <w:t xml:space="preserve">I could not/did not want to get </w:t>
      </w:r>
      <w:proofErr w:type="gramStart"/>
      <w:r>
        <w:t>off of</w:t>
      </w:r>
      <w:proofErr w:type="gramEnd"/>
      <w:r>
        <w:t xml:space="preserve"> work in order to go vote.</w:t>
      </w:r>
    </w:p>
    <w:p w14:paraId="3E97B8EE" w14:textId="77777777" w:rsidR="00C949E5" w:rsidRDefault="00C949E5" w:rsidP="00C949E5">
      <w:r>
        <w:tab/>
        <w:t>7</w:t>
      </w:r>
      <w:r>
        <w:tab/>
        <w:t xml:space="preserve">I could not/did not want to get childcare </w:t>
      </w:r>
      <w:proofErr w:type="gramStart"/>
      <w:r>
        <w:t>in order to</w:t>
      </w:r>
      <w:proofErr w:type="gramEnd"/>
      <w:r>
        <w:t xml:space="preserve"> go vote.</w:t>
      </w:r>
    </w:p>
    <w:p w14:paraId="5D9E5CD3" w14:textId="77777777" w:rsidR="00C949E5" w:rsidRDefault="00C949E5" w:rsidP="00C949E5">
      <w:r>
        <w:tab/>
        <w:t>8</w:t>
      </w:r>
      <w:r>
        <w:tab/>
        <w:t xml:space="preserve">I could not/did not want to get transportation </w:t>
      </w:r>
      <w:proofErr w:type="gramStart"/>
      <w:r>
        <w:t>in order to</w:t>
      </w:r>
      <w:proofErr w:type="gramEnd"/>
      <w:r>
        <w:t xml:space="preserve"> go vote.</w:t>
      </w:r>
    </w:p>
    <w:p w14:paraId="1F5BE6BE" w14:textId="77777777" w:rsidR="00C949E5" w:rsidRDefault="00C949E5" w:rsidP="00C949E5">
      <w:r>
        <w:tab/>
        <w:t>9</w:t>
      </w:r>
      <w:r>
        <w:tab/>
        <w:t>I did not think my vote mattered, because my state always votes for the same party</w:t>
      </w:r>
    </w:p>
    <w:p w14:paraId="23AFC391" w14:textId="77777777" w:rsidR="00C949E5" w:rsidRDefault="00C949E5" w:rsidP="00C949E5">
      <w:r>
        <w:tab/>
        <w:t>10</w:t>
      </w:r>
      <w:r>
        <w:tab/>
        <w:t>I did not think my vote mattered, because the government doesn’t care about people like me</w:t>
      </w:r>
    </w:p>
    <w:p w14:paraId="28EE6286" w14:textId="77777777" w:rsidR="00C949E5" w:rsidRDefault="00C949E5" w:rsidP="00C949E5">
      <w:r>
        <w:tab/>
        <w:t>11</w:t>
      </w:r>
      <w:r>
        <w:tab/>
        <w:t>I did not think my vote mattered, because it’s just one vote</w:t>
      </w:r>
    </w:p>
    <w:p w14:paraId="5C468825" w14:textId="77777777" w:rsidR="00C949E5" w:rsidRDefault="00C949E5" w:rsidP="00C949E5">
      <w:r>
        <w:tab/>
        <w:t>12</w:t>
      </w:r>
      <w:r>
        <w:tab/>
        <w:t>I did not want to vote for a candidate I didn’t like.</w:t>
      </w:r>
    </w:p>
    <w:p w14:paraId="18E1C8A3" w14:textId="46979E19" w:rsidR="00C949E5" w:rsidRDefault="00C949E5" w:rsidP="00C949E5">
      <w:pPr>
        <w:rPr>
          <w:ins w:id="0" w:author="Sarah Warren" w:date="2022-04-01T09:39:00Z"/>
        </w:rPr>
      </w:pPr>
      <w:r>
        <w:tab/>
        <w:t>13</w:t>
      </w:r>
      <w:r>
        <w:tab/>
        <w:t>The candidate I most supported did not win the primary.</w:t>
      </w:r>
    </w:p>
    <w:p w14:paraId="4198EF69" w14:textId="6BE0D966" w:rsidR="000407E1" w:rsidRDefault="000407E1" w:rsidP="00C949E5">
      <w:ins w:id="1" w:author="Sarah Warren" w:date="2022-04-01T09:39:00Z">
        <w:r>
          <w:tab/>
          <w:t>14</w:t>
        </w:r>
      </w:ins>
      <w:ins w:id="2" w:author="Sarah Warren" w:date="2022-04-01T09:40:00Z">
        <w:r>
          <w:tab/>
        </w:r>
      </w:ins>
      <w:ins w:id="3" w:author="Sarah Warren" w:date="2022-04-01T09:39:00Z">
        <w:r>
          <w:t>Other: Specify _____</w:t>
        </w:r>
      </w:ins>
    </w:p>
    <w:p w14:paraId="28DADCD9" w14:textId="77777777" w:rsidR="00C949E5" w:rsidRDefault="00C949E5" w:rsidP="00C949E5"/>
    <w:p w14:paraId="6F573D2E" w14:textId="77777777" w:rsidR="00C949E5" w:rsidRDefault="00C949E5" w:rsidP="00C949E5">
      <w:r>
        <w:rPr>
          <w:b/>
        </w:rPr>
        <w:t>PRES_2020_choice.</w:t>
      </w:r>
      <w:r>
        <w:rPr>
          <w:i/>
        </w:rPr>
        <w:t xml:space="preserve"> </w:t>
      </w:r>
      <w:r>
        <w:t>Who did you vote for?</w:t>
      </w:r>
    </w:p>
    <w:p w14:paraId="00D31170" w14:textId="77777777" w:rsidR="00C949E5" w:rsidRDefault="00C949E5" w:rsidP="00C949E5">
      <w:r>
        <w:tab/>
        <w:t>1</w:t>
      </w:r>
      <w:r>
        <w:tab/>
        <w:t>Donald Trump</w:t>
      </w:r>
    </w:p>
    <w:p w14:paraId="3C50B5C0" w14:textId="77777777" w:rsidR="00C949E5" w:rsidRDefault="00C949E5" w:rsidP="00C949E5">
      <w:r>
        <w:tab/>
        <w:t>2</w:t>
      </w:r>
      <w:r>
        <w:tab/>
        <w:t>Joe Biden</w:t>
      </w:r>
    </w:p>
    <w:p w14:paraId="7F596C33" w14:textId="77777777" w:rsidR="00C949E5" w:rsidRDefault="00C949E5" w:rsidP="00C949E5">
      <w:r>
        <w:tab/>
        <w:t>3</w:t>
      </w:r>
      <w:r>
        <w:tab/>
        <w:t>Other: _____</w:t>
      </w:r>
    </w:p>
    <w:p w14:paraId="2498E9F3" w14:textId="77777777" w:rsidR="00C949E5" w:rsidRDefault="00C949E5" w:rsidP="00C949E5">
      <w:r>
        <w:tab/>
        <w:t>4</w:t>
      </w:r>
      <w:r>
        <w:tab/>
        <w:t>I can’t remember</w:t>
      </w:r>
    </w:p>
    <w:p w14:paraId="3E26AEFE" w14:textId="77777777" w:rsidR="00C949E5" w:rsidRDefault="00C949E5">
      <w:pPr>
        <w:rPr>
          <w:b/>
        </w:rPr>
      </w:pPr>
    </w:p>
    <w:p w14:paraId="00000003" w14:textId="1484A673" w:rsidR="009709DB" w:rsidRDefault="00E4366E">
      <w:r>
        <w:rPr>
          <w:b/>
        </w:rPr>
        <w:t>PRES_2016</w:t>
      </w:r>
      <w:r w:rsidR="00923290">
        <w:rPr>
          <w:b/>
        </w:rPr>
        <w:t xml:space="preserve"> </w:t>
      </w:r>
      <w:r w:rsidR="00923290">
        <w:t>Did you vote in the 2016 Presidential Election?</w:t>
      </w:r>
    </w:p>
    <w:p w14:paraId="00000004" w14:textId="2B013EC6" w:rsidR="009709DB" w:rsidRDefault="00923290">
      <w:r>
        <w:tab/>
      </w:r>
      <w:r w:rsidR="00646D3C">
        <w:t>1</w:t>
      </w:r>
      <w:r w:rsidR="00646D3C">
        <w:tab/>
      </w:r>
      <w:r>
        <w:t>Yes</w:t>
      </w:r>
    </w:p>
    <w:p w14:paraId="00000005" w14:textId="384B8B0F" w:rsidR="009709DB" w:rsidRDefault="00923290">
      <w:r>
        <w:tab/>
      </w:r>
      <w:r w:rsidR="00646D3C">
        <w:t>2</w:t>
      </w:r>
      <w:r w:rsidR="00646D3C">
        <w:tab/>
      </w:r>
      <w:r>
        <w:t>No</w:t>
      </w:r>
    </w:p>
    <w:p w14:paraId="00000006" w14:textId="5CD9EDCD" w:rsidR="009709DB" w:rsidRDefault="00923290">
      <w:r>
        <w:tab/>
      </w:r>
      <w:r w:rsidR="00646D3C">
        <w:t>3</w:t>
      </w:r>
      <w:r w:rsidR="00646D3C">
        <w:tab/>
      </w:r>
      <w:r>
        <w:t>I can’t remember</w:t>
      </w:r>
    </w:p>
    <w:p w14:paraId="00000007" w14:textId="77777777" w:rsidR="009709DB" w:rsidRDefault="009709DB"/>
    <w:p w14:paraId="6D649042" w14:textId="288D92AE" w:rsidR="00E4366E" w:rsidRPr="000A727A" w:rsidRDefault="00E4366E">
      <w:pPr>
        <w:rPr>
          <w:bCs/>
          <w:i/>
          <w:iCs/>
        </w:rPr>
      </w:pPr>
      <w:r>
        <w:rPr>
          <w:bCs/>
          <w:i/>
          <w:iCs/>
        </w:rPr>
        <w:t>If PRES_2016 = 2, go to PRES_2016_why. If PRES_2016=1, go to PRES_2016_choice.</w:t>
      </w:r>
    </w:p>
    <w:p w14:paraId="00000008" w14:textId="581D0F34" w:rsidR="009709DB" w:rsidRDefault="00E4366E">
      <w:r>
        <w:rPr>
          <w:b/>
        </w:rPr>
        <w:t>PRES_2016_why</w:t>
      </w:r>
      <w:r w:rsidR="00923290">
        <w:rPr>
          <w:b/>
        </w:rPr>
        <w:t>.</w:t>
      </w:r>
      <w:r w:rsidR="00923290">
        <w:rPr>
          <w:i/>
        </w:rPr>
        <w:t xml:space="preserve"> </w:t>
      </w:r>
      <w:r w:rsidR="00923290">
        <w:t>Why did you decide not to vote? Please check all that apply.</w:t>
      </w:r>
    </w:p>
    <w:p w14:paraId="0000000A" w14:textId="120B7273" w:rsidR="009709DB" w:rsidRDefault="00923290">
      <w:r>
        <w:tab/>
      </w:r>
      <w:r w:rsidR="00646D3C">
        <w:t>1</w:t>
      </w:r>
      <w:r w:rsidR="00646D3C">
        <w:tab/>
      </w:r>
      <w:r>
        <w:t>I did not know where my polling station is located.</w:t>
      </w:r>
    </w:p>
    <w:p w14:paraId="0000000B" w14:textId="14712EF3" w:rsidR="009709DB" w:rsidRDefault="00923290">
      <w:r>
        <w:tab/>
      </w:r>
      <w:r w:rsidR="00646D3C">
        <w:t>2</w:t>
      </w:r>
      <w:r w:rsidR="00646D3C">
        <w:tab/>
      </w:r>
      <w:r>
        <w:t>I did not know what documents I would need to be eligible to vote.</w:t>
      </w:r>
    </w:p>
    <w:p w14:paraId="0000000C" w14:textId="35A67354" w:rsidR="009709DB" w:rsidRDefault="00923290">
      <w:r>
        <w:tab/>
      </w:r>
      <w:r w:rsidR="00646D3C">
        <w:t>3</w:t>
      </w:r>
      <w:r w:rsidR="00646D3C">
        <w:tab/>
      </w:r>
      <w:r>
        <w:t>I am not registered to vote.</w:t>
      </w:r>
    </w:p>
    <w:p w14:paraId="0000000D" w14:textId="069B71BF" w:rsidR="009709DB" w:rsidRDefault="00923290">
      <w:r>
        <w:tab/>
      </w:r>
      <w:r w:rsidR="00646D3C">
        <w:t>4</w:t>
      </w:r>
      <w:r w:rsidR="00646D3C">
        <w:tab/>
      </w:r>
      <w:r>
        <w:t>I felt I did not know enough about either candidate.</w:t>
      </w:r>
    </w:p>
    <w:p w14:paraId="0000000E" w14:textId="5E37030C" w:rsidR="009709DB" w:rsidRDefault="00923290">
      <w:r>
        <w:lastRenderedPageBreak/>
        <w:tab/>
      </w:r>
      <w:r w:rsidR="00646D3C">
        <w:t>5</w:t>
      </w:r>
      <w:r w:rsidR="00646D3C">
        <w:tab/>
      </w:r>
      <w:r>
        <w:t>I did not know when election day was.</w:t>
      </w:r>
    </w:p>
    <w:p w14:paraId="0000000F" w14:textId="73E84BDB" w:rsidR="009709DB" w:rsidRDefault="00923290">
      <w:r>
        <w:tab/>
      </w:r>
      <w:r w:rsidR="00646D3C">
        <w:t>6</w:t>
      </w:r>
      <w:r w:rsidR="00646D3C">
        <w:tab/>
      </w:r>
      <w:r>
        <w:t xml:space="preserve">I could not/did not want to get </w:t>
      </w:r>
      <w:proofErr w:type="gramStart"/>
      <w:r>
        <w:t>off of</w:t>
      </w:r>
      <w:proofErr w:type="gramEnd"/>
      <w:r>
        <w:t xml:space="preserve"> work in order to go vote.</w:t>
      </w:r>
    </w:p>
    <w:p w14:paraId="00000010" w14:textId="39D1060A" w:rsidR="009709DB" w:rsidRDefault="00923290">
      <w:r>
        <w:tab/>
      </w:r>
      <w:r w:rsidR="00646D3C">
        <w:t>7</w:t>
      </w:r>
      <w:r w:rsidR="00646D3C">
        <w:tab/>
      </w:r>
      <w:r>
        <w:t xml:space="preserve">I could not/did not </w:t>
      </w:r>
      <w:r w:rsidR="00EA4C7E">
        <w:t>want</w:t>
      </w:r>
      <w:r>
        <w:t xml:space="preserve"> to get childcare </w:t>
      </w:r>
      <w:proofErr w:type="gramStart"/>
      <w:r>
        <w:t>in order to</w:t>
      </w:r>
      <w:proofErr w:type="gramEnd"/>
      <w:r>
        <w:t xml:space="preserve"> go vote.</w:t>
      </w:r>
    </w:p>
    <w:p w14:paraId="00000011" w14:textId="429B0D2C" w:rsidR="009709DB" w:rsidRDefault="00923290">
      <w:r>
        <w:tab/>
      </w:r>
      <w:r w:rsidR="00646D3C">
        <w:t>8</w:t>
      </w:r>
      <w:r w:rsidR="00646D3C">
        <w:tab/>
      </w:r>
      <w:r>
        <w:t xml:space="preserve">I could not/did not </w:t>
      </w:r>
      <w:r w:rsidR="00EA4C7E">
        <w:t>want</w:t>
      </w:r>
      <w:r>
        <w:t xml:space="preserve"> to get transportation </w:t>
      </w:r>
      <w:proofErr w:type="gramStart"/>
      <w:r>
        <w:t>in order to</w:t>
      </w:r>
      <w:proofErr w:type="gramEnd"/>
      <w:r>
        <w:t xml:space="preserve"> go vote.</w:t>
      </w:r>
    </w:p>
    <w:p w14:paraId="1953CFD9" w14:textId="3630EB23" w:rsidR="00646D3C" w:rsidRDefault="00646D3C">
      <w:r>
        <w:tab/>
        <w:t>9</w:t>
      </w:r>
      <w:r>
        <w:tab/>
      </w:r>
      <w:r w:rsidR="00923290">
        <w:t xml:space="preserve">I did not think my vote mattered, because my </w:t>
      </w:r>
      <w:r w:rsidR="00BF29C9">
        <w:t>state</w:t>
      </w:r>
      <w:r w:rsidR="00923290">
        <w:t xml:space="preserve"> always votes for the same</w:t>
      </w:r>
      <w:r>
        <w:t xml:space="preserve"> </w:t>
      </w:r>
      <w:r w:rsidR="00923290">
        <w:t>party</w:t>
      </w:r>
    </w:p>
    <w:p w14:paraId="00000013" w14:textId="0DB96A25" w:rsidR="009709DB" w:rsidRDefault="00646D3C">
      <w:r>
        <w:tab/>
        <w:t>10</w:t>
      </w:r>
      <w:r>
        <w:tab/>
      </w:r>
      <w:r w:rsidR="00923290">
        <w:t>I did not think my vote mattered, because the government doesn’t care about people like me</w:t>
      </w:r>
    </w:p>
    <w:p w14:paraId="00000014" w14:textId="658926F0" w:rsidR="009709DB" w:rsidRDefault="00923290">
      <w:r>
        <w:tab/>
      </w:r>
      <w:r w:rsidR="00646D3C">
        <w:t>11</w:t>
      </w:r>
      <w:r w:rsidR="00646D3C">
        <w:tab/>
      </w:r>
      <w:r>
        <w:t>I did not think my vote mattered, because it’s just one vote</w:t>
      </w:r>
    </w:p>
    <w:p w14:paraId="00000015" w14:textId="4B30B033" w:rsidR="009709DB" w:rsidRDefault="00923290">
      <w:r>
        <w:tab/>
      </w:r>
      <w:r w:rsidR="00646D3C">
        <w:t>12</w:t>
      </w:r>
      <w:r w:rsidR="00646D3C">
        <w:tab/>
      </w:r>
      <w:r>
        <w:t>I did not want to vote for a candidate I didn’t like.</w:t>
      </w:r>
    </w:p>
    <w:p w14:paraId="00000016" w14:textId="3C370398" w:rsidR="009709DB" w:rsidRDefault="00923290">
      <w:pPr>
        <w:rPr>
          <w:ins w:id="4" w:author="Sarah Warren" w:date="2022-04-01T09:40:00Z"/>
        </w:rPr>
      </w:pPr>
      <w:r>
        <w:tab/>
      </w:r>
      <w:r w:rsidR="00646D3C">
        <w:t>13</w:t>
      </w:r>
      <w:r w:rsidR="00646D3C">
        <w:tab/>
      </w:r>
      <w:r>
        <w:t>The candidate I most supported did not win the primary.</w:t>
      </w:r>
    </w:p>
    <w:p w14:paraId="2591A627" w14:textId="149547C9" w:rsidR="000407E1" w:rsidRDefault="000407E1">
      <w:pPr>
        <w:ind w:firstLine="720"/>
        <w:pPrChange w:id="5" w:author="Sarah Warren" w:date="2022-04-01T09:40:00Z">
          <w:pPr/>
        </w:pPrChange>
      </w:pPr>
      <w:ins w:id="6" w:author="Sarah Warren" w:date="2022-04-01T09:40:00Z">
        <w:r>
          <w:t>14</w:t>
        </w:r>
        <w:r>
          <w:tab/>
          <w:t>Other: Specify _____</w:t>
        </w:r>
      </w:ins>
    </w:p>
    <w:p w14:paraId="00000017" w14:textId="77777777" w:rsidR="009709DB" w:rsidRDefault="009709DB"/>
    <w:p w14:paraId="00000018" w14:textId="63E16D14" w:rsidR="009709DB" w:rsidRDefault="00E4366E">
      <w:r>
        <w:rPr>
          <w:b/>
        </w:rPr>
        <w:t>PRES_2016_choice</w:t>
      </w:r>
      <w:r w:rsidR="00923290">
        <w:rPr>
          <w:b/>
        </w:rPr>
        <w:t>.</w:t>
      </w:r>
      <w:r w:rsidR="00923290">
        <w:rPr>
          <w:i/>
        </w:rPr>
        <w:t xml:space="preserve"> </w:t>
      </w:r>
      <w:r w:rsidR="00923290">
        <w:t>Who did you vote for?</w:t>
      </w:r>
    </w:p>
    <w:p w14:paraId="00000019" w14:textId="1DD8F817" w:rsidR="009709DB" w:rsidRDefault="00923290">
      <w:r>
        <w:tab/>
      </w:r>
      <w:r w:rsidR="00646D3C">
        <w:t>1</w:t>
      </w:r>
      <w:r w:rsidR="00646D3C">
        <w:tab/>
      </w:r>
      <w:r>
        <w:t>Donald Trump</w:t>
      </w:r>
    </w:p>
    <w:p w14:paraId="0000001A" w14:textId="7CEC5B2F" w:rsidR="009709DB" w:rsidRDefault="00923290">
      <w:r>
        <w:tab/>
      </w:r>
      <w:r w:rsidR="00646D3C">
        <w:t>2</w:t>
      </w:r>
      <w:r w:rsidR="00646D3C">
        <w:tab/>
      </w:r>
      <w:r>
        <w:t>Hillary Clinton</w:t>
      </w:r>
    </w:p>
    <w:p w14:paraId="0000001B" w14:textId="649029DE" w:rsidR="009709DB" w:rsidRDefault="00923290">
      <w:r>
        <w:tab/>
      </w:r>
      <w:r w:rsidR="00646D3C">
        <w:t>3</w:t>
      </w:r>
      <w:r w:rsidR="00646D3C">
        <w:tab/>
      </w:r>
      <w:r>
        <w:t>Other: _____</w:t>
      </w:r>
    </w:p>
    <w:p w14:paraId="0000001C" w14:textId="4E61FD3A" w:rsidR="009709DB" w:rsidRDefault="00923290">
      <w:r>
        <w:tab/>
      </w:r>
      <w:r w:rsidR="00646D3C">
        <w:t>4</w:t>
      </w:r>
      <w:r w:rsidR="00646D3C">
        <w:tab/>
      </w:r>
      <w:r>
        <w:t>I can’t remember</w:t>
      </w:r>
    </w:p>
    <w:p w14:paraId="35A2DA76" w14:textId="12E5A865" w:rsidR="003545B8" w:rsidRDefault="003545B8"/>
    <w:p w14:paraId="216FA71D" w14:textId="561E7F8C" w:rsidR="00BF29C9" w:rsidRDefault="00E4366E" w:rsidP="00BF29C9">
      <w:proofErr w:type="spellStart"/>
      <w:r>
        <w:rPr>
          <w:b/>
        </w:rPr>
        <w:t>AID_app</w:t>
      </w:r>
      <w:proofErr w:type="spellEnd"/>
      <w:r w:rsidR="00BF29C9">
        <w:rPr>
          <w:b/>
        </w:rPr>
        <w:t xml:space="preserve"> </w:t>
      </w:r>
      <w:r>
        <w:t xml:space="preserve">Did </w:t>
      </w:r>
      <w:r w:rsidR="00BF29C9">
        <w:t xml:space="preserve">you </w:t>
      </w:r>
      <w:r w:rsidR="00BF29C9">
        <w:rPr>
          <w:b/>
          <w:bCs/>
        </w:rPr>
        <w:t>appl</w:t>
      </w:r>
      <w:r>
        <w:rPr>
          <w:b/>
          <w:bCs/>
        </w:rPr>
        <w:t>y</w:t>
      </w:r>
      <w:r w:rsidR="00BF29C9">
        <w:t xml:space="preserve"> for any of the following programs</w:t>
      </w:r>
      <w:r>
        <w:t xml:space="preserve"> in</w:t>
      </w:r>
      <w:r w:rsidR="00BF29C9">
        <w:t xml:space="preserve"> </w:t>
      </w:r>
      <w:r>
        <w:rPr>
          <w:b/>
        </w:rPr>
        <w:t>2020</w:t>
      </w:r>
      <w:r w:rsidR="00BF29C9">
        <w:t>? Please check all that apply.</w:t>
      </w:r>
    </w:p>
    <w:p w14:paraId="536AD61B" w14:textId="683A4AF9" w:rsidR="00BF29C9" w:rsidRDefault="00BF29C9" w:rsidP="00BF29C9">
      <w:r>
        <w:tab/>
      </w:r>
      <w:r w:rsidR="00650ED8">
        <w:t>1</w:t>
      </w:r>
      <w:r w:rsidR="00650ED8">
        <w:tab/>
      </w:r>
      <w:r>
        <w:t>Food Stamps (Supplemental Nutrition Assistance Program)</w:t>
      </w:r>
    </w:p>
    <w:p w14:paraId="44A4AA17" w14:textId="08D00DC7" w:rsidR="00BF29C9" w:rsidRDefault="00BF29C9" w:rsidP="00BF29C9">
      <w:r>
        <w:tab/>
      </w:r>
      <w:r w:rsidR="00650ED8">
        <w:t>2</w:t>
      </w:r>
      <w:r w:rsidR="00650ED8">
        <w:tab/>
      </w:r>
      <w:r>
        <w:t>Temporary Aid to Needy Families (TANF)</w:t>
      </w:r>
    </w:p>
    <w:p w14:paraId="7C1E1DDA" w14:textId="00CF62EF" w:rsidR="00BF29C9" w:rsidRDefault="00650ED8" w:rsidP="00BF29C9">
      <w:pPr>
        <w:ind w:firstLine="720"/>
      </w:pPr>
      <w:r>
        <w:t>3</w:t>
      </w:r>
      <w:r>
        <w:tab/>
      </w:r>
      <w:r w:rsidR="00BF29C9">
        <w:t>WIC Women, Infant and Children Food Program</w:t>
      </w:r>
      <w:r w:rsidR="00BF29C9">
        <w:tab/>
      </w:r>
    </w:p>
    <w:p w14:paraId="2A6C2ACF" w14:textId="09DA9488" w:rsidR="00BF29C9" w:rsidRDefault="00BF29C9" w:rsidP="00BF29C9">
      <w:r>
        <w:tab/>
      </w:r>
      <w:r w:rsidR="00650ED8">
        <w:t>4</w:t>
      </w:r>
      <w:r w:rsidR="00650ED8">
        <w:tab/>
      </w:r>
      <w:r>
        <w:t>Earned Income Tax Credit (EITC)</w:t>
      </w:r>
    </w:p>
    <w:p w14:paraId="12B30F5C" w14:textId="66E379A6" w:rsidR="00BF29C9" w:rsidRDefault="00BF29C9" w:rsidP="00BF29C9">
      <w:r>
        <w:tab/>
      </w:r>
      <w:r w:rsidR="00650ED8">
        <w:t>5</w:t>
      </w:r>
      <w:r w:rsidR="00650ED8">
        <w:tab/>
      </w:r>
      <w:r>
        <w:t>Social Security Disability Insurance</w:t>
      </w:r>
    </w:p>
    <w:p w14:paraId="7A60ECD3" w14:textId="11957D1D" w:rsidR="00BF29C9" w:rsidRDefault="00650ED8" w:rsidP="00BF29C9">
      <w:pPr>
        <w:ind w:firstLine="720"/>
      </w:pPr>
      <w:r>
        <w:t>6</w:t>
      </w:r>
      <w:r>
        <w:tab/>
      </w:r>
      <w:r w:rsidR="00BF29C9">
        <w:t>Unemployment Compensation</w:t>
      </w:r>
    </w:p>
    <w:p w14:paraId="736A4187" w14:textId="69DF2108" w:rsidR="00BF29C9" w:rsidRDefault="00BF29C9" w:rsidP="00BF29C9">
      <w:r>
        <w:tab/>
      </w:r>
      <w:r w:rsidR="00650ED8">
        <w:t>7</w:t>
      </w:r>
      <w:r w:rsidR="00650ED8">
        <w:tab/>
      </w:r>
      <w:r>
        <w:t>Medicare</w:t>
      </w:r>
    </w:p>
    <w:p w14:paraId="4E60C104" w14:textId="025CD640" w:rsidR="00BF29C9" w:rsidRDefault="00BF29C9" w:rsidP="00BF29C9">
      <w:r>
        <w:tab/>
      </w:r>
      <w:r w:rsidR="00650ED8">
        <w:t>8</w:t>
      </w:r>
      <w:r w:rsidR="00650ED8">
        <w:tab/>
      </w:r>
      <w:r>
        <w:t>Medicaid</w:t>
      </w:r>
    </w:p>
    <w:p w14:paraId="70D9A2B9" w14:textId="4D9BB637" w:rsidR="00BF29C9" w:rsidRDefault="00BF29C9" w:rsidP="00BF29C9">
      <w:r>
        <w:tab/>
      </w:r>
      <w:r w:rsidR="00650ED8">
        <w:t>9</w:t>
      </w:r>
      <w:r w:rsidR="00650ED8">
        <w:tab/>
      </w:r>
      <w:r>
        <w:t>Government Pension</w:t>
      </w:r>
    </w:p>
    <w:p w14:paraId="68447F1A" w14:textId="1CA6CE55" w:rsidR="00BF29C9" w:rsidRDefault="00BF29C9" w:rsidP="00BF29C9">
      <w:r>
        <w:tab/>
      </w:r>
      <w:r w:rsidR="00650ED8">
        <w:t>10</w:t>
      </w:r>
      <w:r w:rsidR="00650ED8">
        <w:tab/>
      </w:r>
      <w:r>
        <w:t>Social Security</w:t>
      </w:r>
    </w:p>
    <w:p w14:paraId="26CCF7DE" w14:textId="76B1382A" w:rsidR="00BF29C9" w:rsidRDefault="00BF29C9" w:rsidP="00BF29C9">
      <w:r>
        <w:tab/>
      </w:r>
      <w:r w:rsidR="00650ED8">
        <w:t>11</w:t>
      </w:r>
      <w:r w:rsidR="00650ED8">
        <w:tab/>
      </w:r>
      <w:r>
        <w:t>Temporary Emergency Food Program (TEFAP)</w:t>
      </w:r>
    </w:p>
    <w:p w14:paraId="204DB6F3" w14:textId="1A92DF6D" w:rsidR="00BF29C9" w:rsidRDefault="00BF29C9" w:rsidP="00BF29C9">
      <w:r>
        <w:tab/>
      </w:r>
      <w:r w:rsidR="00650ED8">
        <w:t>12</w:t>
      </w:r>
      <w:r w:rsidR="00650ED8">
        <w:tab/>
      </w:r>
      <w:r>
        <w:t>Section 8/Public Housing</w:t>
      </w:r>
    </w:p>
    <w:p w14:paraId="60703DB3" w14:textId="7A0F23A5" w:rsidR="00BF29C9" w:rsidRDefault="00BF29C9" w:rsidP="00BF29C9">
      <w:r>
        <w:tab/>
      </w:r>
      <w:r w:rsidR="00650ED8">
        <w:t>13</w:t>
      </w:r>
      <w:r w:rsidR="00650ED8">
        <w:tab/>
      </w:r>
      <w:r>
        <w:t>Head Start</w:t>
      </w:r>
    </w:p>
    <w:p w14:paraId="4CFBE96C" w14:textId="3DA3F0DD" w:rsidR="00BF29C9" w:rsidRDefault="00BF29C9" w:rsidP="00BF29C9">
      <w:r>
        <w:tab/>
      </w:r>
      <w:r w:rsidR="00650ED8">
        <w:t>14</w:t>
      </w:r>
      <w:r w:rsidR="00650ED8">
        <w:tab/>
      </w:r>
      <w:r>
        <w:t>Veteran’s Benefits</w:t>
      </w:r>
    </w:p>
    <w:p w14:paraId="7736B590" w14:textId="539FDA45" w:rsidR="00BF29C9" w:rsidRDefault="00BF29C9" w:rsidP="00BF29C9">
      <w:r>
        <w:tab/>
      </w:r>
      <w:r w:rsidR="00650ED8">
        <w:t>15</w:t>
      </w:r>
      <w:r w:rsidR="00650ED8">
        <w:tab/>
      </w:r>
      <w:r>
        <w:t>GI Bill</w:t>
      </w:r>
    </w:p>
    <w:p w14:paraId="08E053A5" w14:textId="2E369567" w:rsidR="00BF29C9" w:rsidRDefault="00BF29C9" w:rsidP="00BF29C9">
      <w:r>
        <w:tab/>
      </w:r>
      <w:r w:rsidR="00650ED8">
        <w:t>16</w:t>
      </w:r>
      <w:r w:rsidR="00650ED8">
        <w:tab/>
      </w:r>
      <w:r>
        <w:t>Federally Subsidized Business Loan</w:t>
      </w:r>
    </w:p>
    <w:p w14:paraId="25B20BD4" w14:textId="5488085E" w:rsidR="00C8453D" w:rsidRDefault="00BF29C9">
      <w:pPr>
        <w:rPr>
          <w:ins w:id="7" w:author="Alexis Essa" w:date="2022-03-30T14:33:00Z"/>
        </w:rPr>
      </w:pPr>
      <w:r>
        <w:tab/>
      </w:r>
      <w:r w:rsidR="00650ED8">
        <w:t>17</w:t>
      </w:r>
      <w:r w:rsidR="00650ED8">
        <w:tab/>
      </w:r>
      <w:r>
        <w:t>Federally Subsidized Student Loans</w:t>
      </w:r>
    </w:p>
    <w:p w14:paraId="01B5D5AB" w14:textId="44FB0355" w:rsidR="00C8453D" w:rsidRDefault="00C8453D">
      <w:ins w:id="8" w:author="Alexis Essa" w:date="2022-03-30T14:33:00Z">
        <w:r>
          <w:tab/>
          <w:t>18</w:t>
        </w:r>
        <w:r>
          <w:tab/>
          <w:t>None of the above</w:t>
        </w:r>
      </w:ins>
    </w:p>
    <w:p w14:paraId="2A412D32" w14:textId="77777777" w:rsidR="00BF29C9" w:rsidRDefault="00BF29C9"/>
    <w:p w14:paraId="00000038" w14:textId="7D0DD2DF" w:rsidR="009709DB" w:rsidRDefault="00E4366E">
      <w:proofErr w:type="spellStart"/>
      <w:r>
        <w:rPr>
          <w:b/>
        </w:rPr>
        <w:t>AID_benefits</w:t>
      </w:r>
      <w:proofErr w:type="spellEnd"/>
      <w:r w:rsidR="00923290">
        <w:rPr>
          <w:b/>
        </w:rPr>
        <w:t xml:space="preserve"> </w:t>
      </w:r>
      <w:r>
        <w:t xml:space="preserve">Did </w:t>
      </w:r>
      <w:r w:rsidR="00923290">
        <w:t xml:space="preserve">you </w:t>
      </w:r>
      <w:r w:rsidR="002259D2">
        <w:rPr>
          <w:b/>
          <w:bCs/>
        </w:rPr>
        <w:t>receive benefits from</w:t>
      </w:r>
      <w:r w:rsidR="002259D2">
        <w:t xml:space="preserve"> </w:t>
      </w:r>
      <w:r w:rsidR="00923290">
        <w:t xml:space="preserve">in any of the following programs </w:t>
      </w:r>
      <w:r w:rsidR="00923290" w:rsidRPr="000A727A">
        <w:rPr>
          <w:bCs/>
        </w:rPr>
        <w:t>in</w:t>
      </w:r>
      <w:r w:rsidR="00923290">
        <w:rPr>
          <w:b/>
        </w:rPr>
        <w:t xml:space="preserve"> 2020</w:t>
      </w:r>
      <w:r w:rsidR="00923290">
        <w:t>? Please check all that apply.</w:t>
      </w:r>
    </w:p>
    <w:p w14:paraId="04C6A64C" w14:textId="053A4591" w:rsidR="00650ED8" w:rsidRDefault="00923290" w:rsidP="00650ED8">
      <w:r>
        <w:tab/>
      </w:r>
      <w:r w:rsidR="00650ED8">
        <w:t>1</w:t>
      </w:r>
      <w:r w:rsidR="00650ED8">
        <w:tab/>
        <w:t>Food Stamps (Supplemental Nutrition Assistance Program)</w:t>
      </w:r>
    </w:p>
    <w:p w14:paraId="53E653A0" w14:textId="77777777" w:rsidR="00650ED8" w:rsidRDefault="00650ED8" w:rsidP="00650ED8">
      <w:r>
        <w:tab/>
        <w:t>2</w:t>
      </w:r>
      <w:r>
        <w:tab/>
        <w:t>Temporary Aid to Needy Families (TANF)</w:t>
      </w:r>
    </w:p>
    <w:p w14:paraId="46230CCC" w14:textId="77777777" w:rsidR="00650ED8" w:rsidRDefault="00650ED8" w:rsidP="00650ED8">
      <w:pPr>
        <w:ind w:firstLine="720"/>
      </w:pPr>
      <w:r>
        <w:t>3</w:t>
      </w:r>
      <w:r>
        <w:tab/>
        <w:t>WIC Women, Infant and Children Food Program</w:t>
      </w:r>
      <w:r>
        <w:tab/>
      </w:r>
    </w:p>
    <w:p w14:paraId="49AEC89F" w14:textId="77777777" w:rsidR="00650ED8" w:rsidRDefault="00650ED8" w:rsidP="00650ED8">
      <w:r>
        <w:lastRenderedPageBreak/>
        <w:tab/>
        <w:t>4</w:t>
      </w:r>
      <w:r>
        <w:tab/>
        <w:t>Earned Income Tax Credit (EITC)</w:t>
      </w:r>
    </w:p>
    <w:p w14:paraId="515365C9" w14:textId="77777777" w:rsidR="00650ED8" w:rsidRDefault="00650ED8" w:rsidP="00650ED8">
      <w:r>
        <w:tab/>
        <w:t>5</w:t>
      </w:r>
      <w:r>
        <w:tab/>
        <w:t>Social Security Disability Insurance</w:t>
      </w:r>
    </w:p>
    <w:p w14:paraId="0774AAB0" w14:textId="77777777" w:rsidR="00650ED8" w:rsidRDefault="00650ED8" w:rsidP="00650ED8">
      <w:pPr>
        <w:ind w:firstLine="720"/>
      </w:pPr>
      <w:r>
        <w:t>6</w:t>
      </w:r>
      <w:r>
        <w:tab/>
        <w:t>Unemployment Compensation</w:t>
      </w:r>
    </w:p>
    <w:p w14:paraId="21C4CD2C" w14:textId="77777777" w:rsidR="00650ED8" w:rsidRDefault="00650ED8" w:rsidP="00650ED8">
      <w:r>
        <w:tab/>
        <w:t>7</w:t>
      </w:r>
      <w:r>
        <w:tab/>
        <w:t>Medicare</w:t>
      </w:r>
    </w:p>
    <w:p w14:paraId="15FFE369" w14:textId="77777777" w:rsidR="00650ED8" w:rsidRDefault="00650ED8" w:rsidP="00650ED8">
      <w:r>
        <w:tab/>
        <w:t>8</w:t>
      </w:r>
      <w:r>
        <w:tab/>
        <w:t>Medicaid</w:t>
      </w:r>
    </w:p>
    <w:p w14:paraId="14C3DF21" w14:textId="77777777" w:rsidR="00650ED8" w:rsidRDefault="00650ED8" w:rsidP="00650ED8">
      <w:r>
        <w:tab/>
        <w:t>9</w:t>
      </w:r>
      <w:r>
        <w:tab/>
        <w:t>Government Pension</w:t>
      </w:r>
    </w:p>
    <w:p w14:paraId="3953C05E" w14:textId="77777777" w:rsidR="00650ED8" w:rsidRDefault="00650ED8" w:rsidP="00650ED8">
      <w:r>
        <w:tab/>
        <w:t>10</w:t>
      </w:r>
      <w:r>
        <w:tab/>
        <w:t>Social Security</w:t>
      </w:r>
    </w:p>
    <w:p w14:paraId="5D07A5A5" w14:textId="77777777" w:rsidR="00650ED8" w:rsidRDefault="00650ED8" w:rsidP="00650ED8">
      <w:r>
        <w:tab/>
        <w:t>11</w:t>
      </w:r>
      <w:r>
        <w:tab/>
        <w:t>Temporary Emergency Food Program (TEFAP)</w:t>
      </w:r>
    </w:p>
    <w:p w14:paraId="096AA06F" w14:textId="77777777" w:rsidR="00650ED8" w:rsidRDefault="00650ED8" w:rsidP="00650ED8">
      <w:r>
        <w:tab/>
        <w:t>12</w:t>
      </w:r>
      <w:r>
        <w:tab/>
        <w:t>Section 8/Public Housing</w:t>
      </w:r>
    </w:p>
    <w:p w14:paraId="5A996E9B" w14:textId="77777777" w:rsidR="00650ED8" w:rsidRDefault="00650ED8" w:rsidP="00650ED8">
      <w:r>
        <w:tab/>
        <w:t>13</w:t>
      </w:r>
      <w:r>
        <w:tab/>
        <w:t>Head Start</w:t>
      </w:r>
    </w:p>
    <w:p w14:paraId="4B35178F" w14:textId="77777777" w:rsidR="00650ED8" w:rsidRDefault="00650ED8" w:rsidP="00650ED8">
      <w:r>
        <w:tab/>
        <w:t>14</w:t>
      </w:r>
      <w:r>
        <w:tab/>
        <w:t>Veteran’s Benefits</w:t>
      </w:r>
    </w:p>
    <w:p w14:paraId="4ED5AE54" w14:textId="77777777" w:rsidR="00650ED8" w:rsidRDefault="00650ED8" w:rsidP="00650ED8">
      <w:r>
        <w:tab/>
        <w:t>15</w:t>
      </w:r>
      <w:r>
        <w:tab/>
        <w:t>GI Bill</w:t>
      </w:r>
    </w:p>
    <w:p w14:paraId="768D9D23" w14:textId="77777777" w:rsidR="00650ED8" w:rsidRDefault="00650ED8" w:rsidP="00650ED8">
      <w:r>
        <w:tab/>
        <w:t>16</w:t>
      </w:r>
      <w:r>
        <w:tab/>
        <w:t>Federally Subsidized Business Loan</w:t>
      </w:r>
    </w:p>
    <w:p w14:paraId="31D232A4" w14:textId="6CBBBB34" w:rsidR="00650ED8" w:rsidRDefault="00650ED8" w:rsidP="00650ED8">
      <w:pPr>
        <w:rPr>
          <w:ins w:id="9" w:author="Alexis Essa" w:date="2022-03-30T14:33:00Z"/>
        </w:rPr>
      </w:pPr>
      <w:r>
        <w:tab/>
        <w:t>17</w:t>
      </w:r>
      <w:r>
        <w:tab/>
        <w:t>Federally Subsidized Student Loans</w:t>
      </w:r>
    </w:p>
    <w:p w14:paraId="7909A63C" w14:textId="604B4EA7" w:rsidR="00C8453D" w:rsidRDefault="00C8453D" w:rsidP="00650ED8">
      <w:ins w:id="10" w:author="Alexis Essa" w:date="2022-03-30T14:33:00Z">
        <w:r>
          <w:tab/>
          <w:t>18</w:t>
        </w:r>
        <w:r>
          <w:tab/>
          <w:t>None of the above</w:t>
        </w:r>
      </w:ins>
    </w:p>
    <w:p w14:paraId="2143E247" w14:textId="200EB5ED" w:rsidR="002259D2" w:rsidRDefault="002259D2" w:rsidP="00650ED8">
      <w:pPr>
        <w:rPr>
          <w:b/>
          <w:bCs/>
        </w:rPr>
      </w:pPr>
    </w:p>
    <w:p w14:paraId="077B1C4A" w14:textId="486717C9" w:rsidR="002259D2" w:rsidRDefault="00E4366E" w:rsidP="002259D2">
      <w:r>
        <w:rPr>
          <w:b/>
          <w:bCs/>
        </w:rPr>
        <w:t>COVID</w:t>
      </w:r>
      <w:r w:rsidR="002259D2">
        <w:rPr>
          <w:b/>
          <w:bCs/>
        </w:rPr>
        <w:t xml:space="preserve"> </w:t>
      </w:r>
      <w:r w:rsidR="002259D2">
        <w:t>You might recall that the government sent checks or transferred money directly to individual Americans in 2020 as part of the COVID CARES Act. Did you or a member of your household receive a payment as part of the CARES Act?</w:t>
      </w:r>
    </w:p>
    <w:p w14:paraId="52FABB8E" w14:textId="27C6AB7F" w:rsidR="002259D2" w:rsidRDefault="002259D2" w:rsidP="002259D2">
      <w:r>
        <w:tab/>
      </w:r>
      <w:r w:rsidR="00650ED8">
        <w:t>1</w:t>
      </w:r>
      <w:r w:rsidR="00650ED8">
        <w:tab/>
      </w:r>
      <w:r>
        <w:t>Yes, I did.</w:t>
      </w:r>
    </w:p>
    <w:p w14:paraId="1858F75E" w14:textId="2BC1BB81" w:rsidR="002259D2" w:rsidRDefault="002259D2" w:rsidP="002259D2">
      <w:r>
        <w:tab/>
      </w:r>
      <w:r w:rsidR="00650ED8">
        <w:t>2</w:t>
      </w:r>
      <w:r w:rsidR="00650ED8">
        <w:tab/>
      </w:r>
      <w:r>
        <w:t>Yes, someone in my household did.</w:t>
      </w:r>
    </w:p>
    <w:p w14:paraId="79CC586E" w14:textId="229282AE" w:rsidR="002259D2" w:rsidRDefault="002259D2" w:rsidP="002259D2">
      <w:r>
        <w:tab/>
      </w:r>
      <w:r w:rsidR="00650ED8">
        <w:t>3</w:t>
      </w:r>
      <w:r w:rsidR="00650ED8">
        <w:tab/>
      </w:r>
      <w:r>
        <w:t>Yes, both I and someone in my household did.</w:t>
      </w:r>
    </w:p>
    <w:p w14:paraId="77EFB074" w14:textId="0C652CF9" w:rsidR="007340B4" w:rsidRDefault="002259D2" w:rsidP="002259D2">
      <w:r>
        <w:tab/>
      </w:r>
      <w:r w:rsidR="00650ED8">
        <w:t>4</w:t>
      </w:r>
      <w:r w:rsidR="00650ED8">
        <w:tab/>
      </w:r>
      <w:r>
        <w:t>No one in my household received a CARES Act payment.</w:t>
      </w:r>
    </w:p>
    <w:p w14:paraId="207B1404" w14:textId="2CBBA2D7" w:rsidR="008756F4" w:rsidRDefault="008756F4" w:rsidP="002259D2"/>
    <w:p w14:paraId="3562CD3A" w14:textId="63CADC42" w:rsidR="008756F4" w:rsidRDefault="008756F4" w:rsidP="002259D2">
      <w:r w:rsidRPr="000A727A">
        <w:rPr>
          <w:b/>
          <w:bCs/>
        </w:rPr>
        <w:t>GEOID</w:t>
      </w:r>
      <w:r>
        <w:t xml:space="preserve"> </w:t>
      </w:r>
      <w:r w:rsidRPr="008756F4">
        <w:t>Of the following, do you think of yourself more as an urban, suburban, or rural person?</w:t>
      </w:r>
      <w:ins w:id="11" w:author="Sarah Warren" w:date="2022-04-01T09:40:00Z">
        <w:r w:rsidR="000407E1">
          <w:t xml:space="preserve"> We are not asking about where you currently live, </w:t>
        </w:r>
      </w:ins>
      <w:ins w:id="12" w:author="Sarah Warren" w:date="2022-04-01T09:41:00Z">
        <w:r w:rsidR="000407E1">
          <w:t>but where you see</w:t>
        </w:r>
      </w:ins>
      <w:ins w:id="13" w:author="Sarah Warren" w:date="2022-04-01T09:42:00Z">
        <w:r w:rsidR="000407E1">
          <w:t xml:space="preserve"> yourself being the happiest.</w:t>
        </w:r>
      </w:ins>
    </w:p>
    <w:p w14:paraId="0FAEEC9D" w14:textId="4EA83A69" w:rsidR="008756F4" w:rsidRDefault="008756F4" w:rsidP="000A727A">
      <w:pPr>
        <w:pStyle w:val="ListParagraph"/>
        <w:numPr>
          <w:ilvl w:val="0"/>
          <w:numId w:val="2"/>
        </w:numPr>
      </w:pPr>
      <w:r>
        <w:t>Rural</w:t>
      </w:r>
    </w:p>
    <w:p w14:paraId="7FE36CB5" w14:textId="18329BD0" w:rsidR="008756F4" w:rsidRDefault="008756F4" w:rsidP="008756F4">
      <w:pPr>
        <w:pStyle w:val="ListParagraph"/>
        <w:numPr>
          <w:ilvl w:val="0"/>
          <w:numId w:val="2"/>
        </w:numPr>
      </w:pPr>
      <w:r>
        <w:t>Suburban</w:t>
      </w:r>
    </w:p>
    <w:p w14:paraId="68902C03" w14:textId="75EA0374" w:rsidR="008756F4" w:rsidRDefault="008756F4" w:rsidP="008756F4">
      <w:pPr>
        <w:pStyle w:val="ListParagraph"/>
        <w:numPr>
          <w:ilvl w:val="0"/>
          <w:numId w:val="2"/>
        </w:numPr>
      </w:pPr>
      <w:r>
        <w:t>Urban</w:t>
      </w:r>
    </w:p>
    <w:p w14:paraId="2D937C0B" w14:textId="33DAAA4F" w:rsidR="008756F4" w:rsidRDefault="008756F4" w:rsidP="008756F4"/>
    <w:p w14:paraId="66C45B02" w14:textId="3D725674" w:rsidR="008756F4" w:rsidRDefault="008756F4" w:rsidP="008756F4">
      <w:r w:rsidRPr="000A727A">
        <w:rPr>
          <w:b/>
          <w:bCs/>
        </w:rPr>
        <w:t>GEOFREE</w:t>
      </w:r>
      <w:r>
        <w:t xml:space="preserve"> </w:t>
      </w:r>
      <w:r w:rsidRPr="008756F4">
        <w:t>When you think of yourself as urban, suburban, or rural, what comes to mind?</w:t>
      </w:r>
    </w:p>
    <w:p w14:paraId="666B6E37" w14:textId="170F1219" w:rsidR="008756F4" w:rsidRDefault="008756F4">
      <w:r>
        <w:tab/>
        <w:t>[</w:t>
      </w:r>
      <w:r>
        <w:rPr>
          <w:i/>
          <w:iCs/>
        </w:rPr>
        <w:t>Free response text box</w:t>
      </w:r>
      <w:r>
        <w:t>]</w:t>
      </w:r>
    </w:p>
    <w:p w14:paraId="5EF68A0C" w14:textId="77777777" w:rsidR="002259D2" w:rsidRDefault="002259D2"/>
    <w:p w14:paraId="4720A422" w14:textId="1269296D" w:rsidR="008A3FFC" w:rsidRPr="000A727A" w:rsidRDefault="008A3FFC">
      <w:pPr>
        <w:rPr>
          <w:bCs/>
          <w:i/>
          <w:iCs/>
        </w:rPr>
      </w:pPr>
      <w:r>
        <w:rPr>
          <w:bCs/>
          <w:i/>
          <w:iCs/>
        </w:rPr>
        <w:t>Please randomize the order of rows.</w:t>
      </w:r>
    </w:p>
    <w:p w14:paraId="609DCE75" w14:textId="585CA942" w:rsidR="00650ED8" w:rsidRDefault="00650ED8">
      <w:r>
        <w:t>Please indicate how much you agree or disagree with the following statements:</w:t>
      </w:r>
    </w:p>
    <w:p w14:paraId="2A2F35DD" w14:textId="703223B1" w:rsidR="00650ED8" w:rsidRDefault="00650ED8"/>
    <w:tbl>
      <w:tblPr>
        <w:tblStyle w:val="PlainTable4"/>
        <w:tblW w:w="9415" w:type="dxa"/>
        <w:tblLook w:val="04A0" w:firstRow="1" w:lastRow="0" w:firstColumn="1" w:lastColumn="0" w:noHBand="0" w:noVBand="1"/>
      </w:tblPr>
      <w:tblGrid>
        <w:gridCol w:w="828"/>
        <w:gridCol w:w="1831"/>
        <w:gridCol w:w="222"/>
        <w:gridCol w:w="1109"/>
        <w:gridCol w:w="840"/>
        <w:gridCol w:w="1317"/>
        <w:gridCol w:w="1317"/>
        <w:gridCol w:w="1146"/>
        <w:gridCol w:w="1146"/>
      </w:tblGrid>
      <w:tr w:rsidR="00013F99" w:rsidRPr="006F7283" w14:paraId="7E98A4B3" w14:textId="77777777" w:rsidTr="000A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6DA91" w14:textId="3A138143" w:rsidR="00013F99" w:rsidRPr="006F7283" w:rsidRDefault="00013F99" w:rsidP="00432560">
            <w:r w:rsidRPr="006F7283">
              <w:t>GOV1</w:t>
            </w:r>
          </w:p>
        </w:tc>
        <w:tc>
          <w:tcPr>
            <w:tcW w:w="0" w:type="dxa"/>
          </w:tcPr>
          <w:p w14:paraId="620CE6D8" w14:textId="2769320A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People like me don’t have much of a say in what the government does.</w:t>
            </w:r>
          </w:p>
        </w:tc>
        <w:tc>
          <w:tcPr>
            <w:tcW w:w="0" w:type="dxa"/>
          </w:tcPr>
          <w:p w14:paraId="5C7892E2" w14:textId="18D2978E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dxa"/>
          </w:tcPr>
          <w:p w14:paraId="20DBD5A7" w14:textId="255F84DB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Strongly Agree</w:t>
            </w:r>
          </w:p>
        </w:tc>
        <w:tc>
          <w:tcPr>
            <w:tcW w:w="0" w:type="dxa"/>
          </w:tcPr>
          <w:p w14:paraId="2CA02D81" w14:textId="734A687D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Agree</w:t>
            </w:r>
          </w:p>
        </w:tc>
        <w:tc>
          <w:tcPr>
            <w:tcW w:w="0" w:type="dxa"/>
          </w:tcPr>
          <w:p w14:paraId="17FE6C6E" w14:textId="089780FE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Somewhat Agree</w:t>
            </w:r>
          </w:p>
        </w:tc>
        <w:tc>
          <w:tcPr>
            <w:tcW w:w="0" w:type="dxa"/>
          </w:tcPr>
          <w:p w14:paraId="0E0A6D01" w14:textId="207851F9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4104784F" w14:textId="42ED7E92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Disagree</w:t>
            </w:r>
          </w:p>
        </w:tc>
        <w:tc>
          <w:tcPr>
            <w:tcW w:w="0" w:type="dxa"/>
          </w:tcPr>
          <w:p w14:paraId="63884A56" w14:textId="2C1D7AF6" w:rsidR="00013F99" w:rsidRPr="006F7283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283">
              <w:t>Strongly Disagree</w:t>
            </w:r>
          </w:p>
        </w:tc>
      </w:tr>
      <w:tr w:rsidR="00013F99" w:rsidRPr="006F7283" w14:paraId="469F2D5B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4266C1" w14:textId="60E6204B" w:rsidR="00013F99" w:rsidRPr="006F7283" w:rsidRDefault="00013F99" w:rsidP="00432560">
            <w:r w:rsidRPr="006F7283">
              <w:t>PRD1</w:t>
            </w:r>
          </w:p>
        </w:tc>
        <w:tc>
          <w:tcPr>
            <w:tcW w:w="0" w:type="dxa"/>
          </w:tcPr>
          <w:p w14:paraId="4F7F16F2" w14:textId="6989CDF7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 xml:space="preserve">When I think about what I </w:t>
            </w:r>
            <w:r w:rsidRPr="006F7283">
              <w:lastRenderedPageBreak/>
              <w:t>have compared to others, I feel deprived.</w:t>
            </w:r>
          </w:p>
        </w:tc>
        <w:tc>
          <w:tcPr>
            <w:tcW w:w="0" w:type="dxa"/>
          </w:tcPr>
          <w:p w14:paraId="7962EE37" w14:textId="2400D884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556CF18C" w14:textId="18A7D354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4F7B7661" w14:textId="63BCE205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4E793E01" w14:textId="6037C616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40B9740F" w14:textId="4B3564E2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25A648AE" w14:textId="5A6C0FC3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773EFDE5" w14:textId="7EA587A0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213DA445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E4B9A32" w14:textId="0BA2CF12" w:rsidR="00013F99" w:rsidRPr="006F7283" w:rsidRDefault="00013F99" w:rsidP="00432560">
            <w:r w:rsidRPr="006F7283">
              <w:t>PRD2</w:t>
            </w:r>
          </w:p>
        </w:tc>
        <w:tc>
          <w:tcPr>
            <w:tcW w:w="0" w:type="dxa"/>
          </w:tcPr>
          <w:p w14:paraId="6DABF46A" w14:textId="79895093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I feel privileged compared to other people like me.</w:t>
            </w:r>
          </w:p>
        </w:tc>
        <w:tc>
          <w:tcPr>
            <w:tcW w:w="0" w:type="dxa"/>
          </w:tcPr>
          <w:p w14:paraId="03C3FC6E" w14:textId="59A01755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456760A2" w14:textId="6359B6BA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29F2F2FB" w14:textId="47128969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68604FA3" w14:textId="2D2E4DCC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02CC31F4" w14:textId="06013BFB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6EA521AC" w14:textId="7866BED5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5009C0FE" w14:textId="18B3E97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54920E64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55AB69C" w14:textId="7BCFFFA5" w:rsidR="00013F99" w:rsidRPr="006F7283" w:rsidRDefault="00013F99" w:rsidP="00432560">
            <w:r w:rsidRPr="006F7283">
              <w:t>PRD3</w:t>
            </w:r>
          </w:p>
        </w:tc>
        <w:tc>
          <w:tcPr>
            <w:tcW w:w="0" w:type="dxa"/>
          </w:tcPr>
          <w:p w14:paraId="5579128E" w14:textId="23E514E9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When I compare what I have with what others like me have, I realize that I am quite well off.</w:t>
            </w:r>
          </w:p>
        </w:tc>
        <w:tc>
          <w:tcPr>
            <w:tcW w:w="0" w:type="dxa"/>
          </w:tcPr>
          <w:p w14:paraId="70D8894D" w14:textId="78CC6CDB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641C767B" w14:textId="10B7A8E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32FA3788" w14:textId="1066CE4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443136FF" w14:textId="530562B9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3845CA3F" w14:textId="44FB597D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686CA4DB" w14:textId="79A4EB5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2AFD5AD3" w14:textId="46E688FB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7F3CFCDF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816A387" w14:textId="7B007923" w:rsidR="00013F99" w:rsidRPr="006F7283" w:rsidRDefault="00013F99" w:rsidP="00432560">
            <w:r w:rsidRPr="006F7283">
              <w:t>PRD4</w:t>
            </w:r>
          </w:p>
        </w:tc>
        <w:tc>
          <w:tcPr>
            <w:tcW w:w="0" w:type="dxa"/>
          </w:tcPr>
          <w:p w14:paraId="7623AAD9" w14:textId="5B43CAD2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I feel resentful when I see how prosperous other people seem to be.</w:t>
            </w:r>
          </w:p>
        </w:tc>
        <w:tc>
          <w:tcPr>
            <w:tcW w:w="0" w:type="dxa"/>
          </w:tcPr>
          <w:p w14:paraId="42E202DB" w14:textId="20C9BB50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678C23F1" w14:textId="3E183CD1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064BD3B5" w14:textId="10522BF3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26058399" w14:textId="3B6CCA3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6CC5C887" w14:textId="6810B1BA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7AAAE018" w14:textId="637F17D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0863FF12" w14:textId="1DC37DB0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67C5FE01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08A0625" w14:textId="602A5C9E" w:rsidR="00013F99" w:rsidRPr="006F7283" w:rsidRDefault="00013F99" w:rsidP="00432560">
            <w:r w:rsidRPr="006F7283">
              <w:t>PRD5</w:t>
            </w:r>
          </w:p>
        </w:tc>
        <w:tc>
          <w:tcPr>
            <w:tcW w:w="0" w:type="dxa"/>
          </w:tcPr>
          <w:p w14:paraId="2A1427CB" w14:textId="48E28061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I feel dissatisfied with what I have compared to what other people like me have.</w:t>
            </w:r>
          </w:p>
        </w:tc>
        <w:tc>
          <w:tcPr>
            <w:tcW w:w="0" w:type="dxa"/>
          </w:tcPr>
          <w:p w14:paraId="1D1D0196" w14:textId="515E4F47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5A1A9D52" w14:textId="739458BB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4A123180" w14:textId="5388CCE5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3701C5C1" w14:textId="42295D0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26793FED" w14:textId="0D83D603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14963420" w14:textId="15B5FA5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615A7EF9" w14:textId="0152DAB8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3C341A02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F3509A" w14:textId="2679D888" w:rsidR="00013F99" w:rsidRPr="006F7283" w:rsidRDefault="00013F99" w:rsidP="00432560">
            <w:r w:rsidRPr="006F7283">
              <w:t>GOV2</w:t>
            </w:r>
          </w:p>
        </w:tc>
        <w:tc>
          <w:tcPr>
            <w:tcW w:w="0" w:type="dxa"/>
          </w:tcPr>
          <w:p w14:paraId="65FF86F8" w14:textId="3463EC38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Government is not responsive to the needs of people.</w:t>
            </w:r>
          </w:p>
        </w:tc>
        <w:tc>
          <w:tcPr>
            <w:tcW w:w="0" w:type="dxa"/>
          </w:tcPr>
          <w:p w14:paraId="34FED432" w14:textId="624757C8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5167FB3C" w14:textId="7CD29082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1D1E1E17" w14:textId="41967130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27752469" w14:textId="43812431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0199C441" w14:textId="22D1CC3D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030AA146" w14:textId="6594FD3A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49D99BA0" w14:textId="1FC37556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1F789BD8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D697E4" w14:textId="514ECD90" w:rsidR="00013F99" w:rsidRPr="006F7283" w:rsidRDefault="00013F99" w:rsidP="00432560">
            <w:r w:rsidRPr="006F7283">
              <w:t>SE1</w:t>
            </w:r>
          </w:p>
        </w:tc>
        <w:tc>
          <w:tcPr>
            <w:tcW w:w="0" w:type="dxa"/>
          </w:tcPr>
          <w:p w14:paraId="217DEB6B" w14:textId="7869F828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I can solve most problems if I invest enough effort.</w:t>
            </w:r>
          </w:p>
        </w:tc>
        <w:tc>
          <w:tcPr>
            <w:tcW w:w="0" w:type="dxa"/>
          </w:tcPr>
          <w:p w14:paraId="6152E172" w14:textId="16E9C6D7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048DE584" w14:textId="2F1F5D81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52AAAAB4" w14:textId="71AF9132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7863AC9B" w14:textId="7762158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4507553C" w14:textId="6304A192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455DBCC2" w14:textId="43B7394D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381F2FC6" w14:textId="671E21F3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5C4A24AB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0FF69EF" w14:textId="346316A0" w:rsidR="00013F99" w:rsidRPr="006F7283" w:rsidRDefault="00013F99" w:rsidP="00432560">
            <w:r w:rsidRPr="006F7283">
              <w:t>SE2</w:t>
            </w:r>
          </w:p>
        </w:tc>
        <w:tc>
          <w:tcPr>
            <w:tcW w:w="0" w:type="dxa"/>
          </w:tcPr>
          <w:p w14:paraId="4FE8D5D7" w14:textId="1462123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If someone opposes me, I can usually find the ways and means to get what I want.</w:t>
            </w:r>
          </w:p>
        </w:tc>
        <w:tc>
          <w:tcPr>
            <w:tcW w:w="0" w:type="dxa"/>
          </w:tcPr>
          <w:p w14:paraId="647413AC" w14:textId="76BD1C05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118FE612" w14:textId="439FCC79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5879F7E9" w14:textId="7DE00766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5A288866" w14:textId="1688CF17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51FE6A39" w14:textId="7A4123FA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283DE127" w14:textId="300E26A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68F363D7" w14:textId="29EEBA9A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07C8C21D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6D8DBD" w14:textId="79382362" w:rsidR="00013F99" w:rsidRPr="006F7283" w:rsidRDefault="00013F99" w:rsidP="00432560">
            <w:r w:rsidRPr="006F7283">
              <w:t>SE3</w:t>
            </w:r>
          </w:p>
        </w:tc>
        <w:tc>
          <w:tcPr>
            <w:tcW w:w="0" w:type="dxa"/>
          </w:tcPr>
          <w:p w14:paraId="3948FE09" w14:textId="116283CE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It is easy for me to stick to my aims and accomplish my goals.</w:t>
            </w:r>
          </w:p>
        </w:tc>
        <w:tc>
          <w:tcPr>
            <w:tcW w:w="0" w:type="dxa"/>
          </w:tcPr>
          <w:p w14:paraId="76A0180E" w14:textId="326073D8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3CE3486D" w14:textId="5423A5E5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765E6359" w14:textId="63625B96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1E1640CD" w14:textId="4F607AEF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380D20E6" w14:textId="47E7972C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6AB3EEB2" w14:textId="1A9F4422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13D90606" w14:textId="6B059B53" w:rsidR="00013F99" w:rsidRPr="006F7283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  <w:tr w:rsidR="00013F99" w:rsidRPr="006F7283" w14:paraId="7CA8E090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BCB9346" w14:textId="0DC10068" w:rsidR="00013F99" w:rsidRPr="006F7283" w:rsidRDefault="00013F99" w:rsidP="00432560">
            <w:r w:rsidRPr="006F7283">
              <w:t>SE4</w:t>
            </w:r>
          </w:p>
        </w:tc>
        <w:tc>
          <w:tcPr>
            <w:tcW w:w="0" w:type="dxa"/>
          </w:tcPr>
          <w:p w14:paraId="68E64CC2" w14:textId="0B6740EB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Thanks to my resourcefulness, I know how to handle unforeseen situations.</w:t>
            </w:r>
          </w:p>
        </w:tc>
        <w:tc>
          <w:tcPr>
            <w:tcW w:w="0" w:type="dxa"/>
          </w:tcPr>
          <w:p w14:paraId="6BA08B06" w14:textId="40466D92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0BDDBBE0" w14:textId="76C7D76E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Agree</w:t>
            </w:r>
          </w:p>
        </w:tc>
        <w:tc>
          <w:tcPr>
            <w:tcW w:w="0" w:type="dxa"/>
          </w:tcPr>
          <w:p w14:paraId="547D32E0" w14:textId="69BD1400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Agree</w:t>
            </w:r>
          </w:p>
        </w:tc>
        <w:tc>
          <w:tcPr>
            <w:tcW w:w="0" w:type="dxa"/>
          </w:tcPr>
          <w:p w14:paraId="6215A58C" w14:textId="15B53F8F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Agree</w:t>
            </w:r>
          </w:p>
        </w:tc>
        <w:tc>
          <w:tcPr>
            <w:tcW w:w="0" w:type="dxa"/>
          </w:tcPr>
          <w:p w14:paraId="16EF7C3A" w14:textId="663FD87B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Somewhat Disagree</w:t>
            </w:r>
          </w:p>
        </w:tc>
        <w:tc>
          <w:tcPr>
            <w:tcW w:w="0" w:type="dxa"/>
          </w:tcPr>
          <w:p w14:paraId="7C7D69F3" w14:textId="3A60C40B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Disagree</w:t>
            </w:r>
          </w:p>
        </w:tc>
        <w:tc>
          <w:tcPr>
            <w:tcW w:w="0" w:type="dxa"/>
          </w:tcPr>
          <w:p w14:paraId="725687E9" w14:textId="2D4DC046" w:rsidR="00013F99" w:rsidRPr="006F7283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283">
              <w:t>Strongly Disagree</w:t>
            </w:r>
          </w:p>
        </w:tc>
      </w:tr>
    </w:tbl>
    <w:p w14:paraId="7750FFE9" w14:textId="77777777" w:rsidR="00650ED8" w:rsidRDefault="00650ED8"/>
    <w:p w14:paraId="31F32D21" w14:textId="591720B4" w:rsidR="00E4366E" w:rsidRPr="000A727A" w:rsidRDefault="00E4366E" w:rsidP="001646FF">
      <w:pPr>
        <w:rPr>
          <w:i/>
          <w:iCs/>
        </w:rPr>
      </w:pPr>
      <w:r>
        <w:rPr>
          <w:i/>
          <w:iCs/>
        </w:rPr>
        <w:lastRenderedPageBreak/>
        <w:t>Please randomize the order of the rows.</w:t>
      </w:r>
    </w:p>
    <w:p w14:paraId="58A80875" w14:textId="17182E1C" w:rsidR="00070B70" w:rsidRPr="000A727A" w:rsidRDefault="00580F06" w:rsidP="00580F06">
      <w:r w:rsidRPr="000A727A">
        <w:t xml:space="preserve">We will now ask you for your feelings about some people and groups using a “feeling thermometer.” Ratings between 50 degrees and 100 degrees mean that you feel favorable and warm toward the </w:t>
      </w:r>
      <w:r w:rsidR="00D23303" w:rsidRPr="000A727A">
        <w:t>item</w:t>
      </w:r>
      <w:r w:rsidRPr="000A727A">
        <w:t xml:space="preserve">. Ratings between </w:t>
      </w:r>
      <w:r w:rsidR="002259D2" w:rsidRPr="000A727A">
        <w:t>1</w:t>
      </w:r>
      <w:r w:rsidRPr="000A727A">
        <w:t xml:space="preserve"> </w:t>
      </w:r>
      <w:proofErr w:type="gramStart"/>
      <w:r w:rsidRPr="000A727A">
        <w:t>degrees</w:t>
      </w:r>
      <w:proofErr w:type="gramEnd"/>
      <w:r w:rsidRPr="000A727A">
        <w:t xml:space="preserve"> and 50 degrees mean that you don't feel favorable toward the </w:t>
      </w:r>
      <w:r w:rsidR="00D23303" w:rsidRPr="000A727A">
        <w:t>item</w:t>
      </w:r>
      <w:r w:rsidRPr="000A727A">
        <w:t xml:space="preserve"> and that you don't care too much for that </w:t>
      </w:r>
      <w:r w:rsidR="00D23303" w:rsidRPr="000A727A">
        <w:t>item</w:t>
      </w:r>
      <w:r w:rsidRPr="000A727A">
        <w:t xml:space="preserve">. You would rate the </w:t>
      </w:r>
      <w:r w:rsidR="00D23303" w:rsidRPr="000A727A">
        <w:t>item</w:t>
      </w:r>
      <w:r w:rsidRPr="000A727A">
        <w:t xml:space="preserve"> at the </w:t>
      </w:r>
      <w:proofErr w:type="gramStart"/>
      <w:r w:rsidRPr="000A727A">
        <w:t>50 degree</w:t>
      </w:r>
      <w:proofErr w:type="gramEnd"/>
      <w:r w:rsidRPr="000A727A">
        <w:t xml:space="preserve"> mark if you don't feel particularly warm or cold toward the person.</w:t>
      </w:r>
      <w:r w:rsidR="00D23303" w:rsidRPr="000A727A">
        <w:t xml:space="preserve"> </w:t>
      </w:r>
      <w:r w:rsidR="002259D2" w:rsidRPr="000A727A">
        <w:t>1</w:t>
      </w:r>
      <w:r w:rsidR="00D23303" w:rsidRPr="000A727A">
        <w:t xml:space="preserve"> is the coldest possible rating. 100 is the warmest possible rating.</w:t>
      </w:r>
    </w:p>
    <w:p w14:paraId="6A3E57B9" w14:textId="77777777" w:rsidR="00580F06" w:rsidRDefault="00580F06" w:rsidP="00580F06">
      <w:pPr>
        <w:rPr>
          <w:b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95"/>
        <w:gridCol w:w="4608"/>
        <w:gridCol w:w="3047"/>
      </w:tblGrid>
      <w:tr w:rsidR="00E4366E" w:rsidRPr="00070B70" w14:paraId="7F9E7535" w14:textId="77777777" w:rsidTr="000A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6DBDBF4" w14:textId="42E03531" w:rsidR="00E4366E" w:rsidRPr="000A727A" w:rsidRDefault="00E4366E" w:rsidP="00580F06">
            <w:pPr>
              <w:rPr>
                <w:bCs w:val="0"/>
              </w:rPr>
            </w:pPr>
            <w:r w:rsidRPr="00070B70">
              <w:t>FT_REP</w:t>
            </w:r>
          </w:p>
        </w:tc>
        <w:tc>
          <w:tcPr>
            <w:tcW w:w="4608" w:type="dxa"/>
          </w:tcPr>
          <w:p w14:paraId="4B92150E" w14:textId="4FD275F7" w:rsidR="00E4366E" w:rsidRPr="00070B70" w:rsidRDefault="00013F99" w:rsidP="00580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70B70">
              <w:t>Republicans</w:t>
            </w:r>
          </w:p>
        </w:tc>
        <w:tc>
          <w:tcPr>
            <w:tcW w:w="3047" w:type="dxa"/>
          </w:tcPr>
          <w:p w14:paraId="3E3E85C4" w14:textId="2D75875C" w:rsidR="00E4366E" w:rsidRPr="000A727A" w:rsidRDefault="003E6081" w:rsidP="00580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B60351">
              <w:rPr>
                <w:b w:val="0"/>
                <w:i/>
                <w:iCs/>
              </w:rPr>
              <w:t>{1-100 sliding scale}</w:t>
            </w:r>
          </w:p>
        </w:tc>
      </w:tr>
      <w:tr w:rsidR="00E4366E" w:rsidRPr="00070B70" w14:paraId="36866DF8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7D037D9E" w14:textId="0D4779C9" w:rsidR="00E4366E" w:rsidRPr="000A727A" w:rsidRDefault="00E4366E" w:rsidP="00580F06">
            <w:pPr>
              <w:rPr>
                <w:bCs w:val="0"/>
              </w:rPr>
            </w:pPr>
            <w:r w:rsidRPr="00070B70">
              <w:t>FT_DEM</w:t>
            </w:r>
          </w:p>
        </w:tc>
        <w:tc>
          <w:tcPr>
            <w:tcW w:w="4608" w:type="dxa"/>
          </w:tcPr>
          <w:p w14:paraId="09F710E9" w14:textId="27760B82" w:rsidR="00E4366E" w:rsidRPr="000A727A" w:rsidRDefault="00013F99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Democrats</w:t>
            </w:r>
          </w:p>
        </w:tc>
        <w:tc>
          <w:tcPr>
            <w:tcW w:w="3047" w:type="dxa"/>
          </w:tcPr>
          <w:p w14:paraId="66506D85" w14:textId="32608E8E" w:rsidR="00E4366E" w:rsidRPr="000A727A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E4366E" w:rsidRPr="00070B70" w14:paraId="1B909474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E359716" w14:textId="12CA5AFA" w:rsidR="00E4366E" w:rsidRPr="000A727A" w:rsidRDefault="00E4366E" w:rsidP="00580F06">
            <w:pPr>
              <w:rPr>
                <w:bCs w:val="0"/>
              </w:rPr>
            </w:pPr>
            <w:r w:rsidRPr="00070B70">
              <w:t>FT_WELFARE</w:t>
            </w:r>
          </w:p>
        </w:tc>
        <w:tc>
          <w:tcPr>
            <w:tcW w:w="4608" w:type="dxa"/>
          </w:tcPr>
          <w:p w14:paraId="48F21895" w14:textId="78C10A2D" w:rsidR="00E4366E" w:rsidRPr="000A727A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Welfare</w:t>
            </w:r>
            <w:r w:rsidR="006B6E43">
              <w:rPr>
                <w:bCs/>
              </w:rPr>
              <w:t xml:space="preserve"> Recipients</w:t>
            </w:r>
          </w:p>
        </w:tc>
        <w:tc>
          <w:tcPr>
            <w:tcW w:w="3047" w:type="dxa"/>
          </w:tcPr>
          <w:p w14:paraId="0AA5F40F" w14:textId="3D49A9DD" w:rsidR="00E4366E" w:rsidRPr="000A727A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E4366E" w:rsidRPr="00070B70" w14:paraId="7F7D1E01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49BF80A" w14:textId="51EF8AB4" w:rsidR="00E4366E" w:rsidRPr="000A727A" w:rsidRDefault="00E4366E" w:rsidP="00580F06">
            <w:pPr>
              <w:rPr>
                <w:bCs w:val="0"/>
              </w:rPr>
            </w:pPr>
            <w:r w:rsidRPr="00070B70">
              <w:t>FT_AID</w:t>
            </w:r>
          </w:p>
        </w:tc>
        <w:tc>
          <w:tcPr>
            <w:tcW w:w="4608" w:type="dxa"/>
          </w:tcPr>
          <w:p w14:paraId="3E875F90" w14:textId="41A3CE63" w:rsidR="00E4366E" w:rsidRPr="000A727A" w:rsidRDefault="006B6E43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Public Aid Recipients</w:t>
            </w:r>
          </w:p>
        </w:tc>
        <w:tc>
          <w:tcPr>
            <w:tcW w:w="3047" w:type="dxa"/>
          </w:tcPr>
          <w:p w14:paraId="6A69FF89" w14:textId="4E0659AD" w:rsidR="00E4366E" w:rsidRPr="000A727A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E4366E" w:rsidRPr="00070B70" w14:paraId="390651E9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7DF51A80" w14:textId="0DEFF4D5" w:rsidR="00E4366E" w:rsidRPr="000A727A" w:rsidRDefault="00E4366E" w:rsidP="00580F06">
            <w:pPr>
              <w:rPr>
                <w:bCs w:val="0"/>
              </w:rPr>
            </w:pPr>
            <w:r w:rsidRPr="00070B70">
              <w:t>FT_BLACK</w:t>
            </w:r>
          </w:p>
        </w:tc>
        <w:tc>
          <w:tcPr>
            <w:tcW w:w="4608" w:type="dxa"/>
          </w:tcPr>
          <w:p w14:paraId="3F06905E" w14:textId="45FA01B3" w:rsidR="00E4366E" w:rsidRPr="000A727A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Black People</w:t>
            </w:r>
          </w:p>
        </w:tc>
        <w:tc>
          <w:tcPr>
            <w:tcW w:w="3047" w:type="dxa"/>
          </w:tcPr>
          <w:p w14:paraId="79DD4754" w14:textId="64AB2C3E" w:rsidR="00E4366E" w:rsidRPr="000A727A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E4366E" w:rsidRPr="00070B70" w14:paraId="1C499B23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42811CCE" w14:textId="21E180A5" w:rsidR="00E4366E" w:rsidRPr="000A727A" w:rsidRDefault="00E4366E" w:rsidP="00580F06">
            <w:pPr>
              <w:rPr>
                <w:bCs w:val="0"/>
              </w:rPr>
            </w:pPr>
            <w:r w:rsidRPr="00070B70">
              <w:t>FT_WHITES</w:t>
            </w:r>
          </w:p>
        </w:tc>
        <w:tc>
          <w:tcPr>
            <w:tcW w:w="4608" w:type="dxa"/>
          </w:tcPr>
          <w:p w14:paraId="6E3AD769" w14:textId="4FB69B7F" w:rsidR="00E4366E" w:rsidRPr="000A727A" w:rsidRDefault="00013F99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White People</w:t>
            </w:r>
          </w:p>
        </w:tc>
        <w:tc>
          <w:tcPr>
            <w:tcW w:w="3047" w:type="dxa"/>
          </w:tcPr>
          <w:p w14:paraId="6266C969" w14:textId="15CD4408" w:rsidR="00E4366E" w:rsidRPr="000A727A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E4366E" w:rsidRPr="00070B70" w14:paraId="6088E92B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4ED146F6" w14:textId="2462F5BB" w:rsidR="00E4366E" w:rsidRPr="000A727A" w:rsidRDefault="00E4366E" w:rsidP="00580F06">
            <w:pPr>
              <w:rPr>
                <w:bCs w:val="0"/>
              </w:rPr>
            </w:pPr>
            <w:r w:rsidRPr="00070B70">
              <w:t>FT_BUREAU</w:t>
            </w:r>
          </w:p>
        </w:tc>
        <w:tc>
          <w:tcPr>
            <w:tcW w:w="4608" w:type="dxa"/>
          </w:tcPr>
          <w:p w14:paraId="4D9C1C84" w14:textId="04C98E57" w:rsidR="00E4366E" w:rsidRPr="000A727A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Bureaucrats</w:t>
            </w:r>
          </w:p>
        </w:tc>
        <w:tc>
          <w:tcPr>
            <w:tcW w:w="3047" w:type="dxa"/>
          </w:tcPr>
          <w:p w14:paraId="78FEC2ED" w14:textId="7EB7A3E5" w:rsidR="00E4366E" w:rsidRPr="000A727A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013F99" w:rsidRPr="00070B70" w14:paraId="535F166D" w14:textId="77777777" w:rsidTr="000A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D5A032" w14:textId="1D306DD4" w:rsidR="00013F99" w:rsidRPr="000A727A" w:rsidRDefault="00013F99" w:rsidP="00013F99">
            <w:pPr>
              <w:rPr>
                <w:bCs w:val="0"/>
              </w:rPr>
            </w:pPr>
            <w:r w:rsidRPr="00070B70">
              <w:t>FT_TRUMP</w:t>
            </w:r>
          </w:p>
        </w:tc>
        <w:tc>
          <w:tcPr>
            <w:tcW w:w="0" w:type="dxa"/>
          </w:tcPr>
          <w:p w14:paraId="476F7C46" w14:textId="335BCE61" w:rsidR="00013F99" w:rsidRPr="000A727A" w:rsidRDefault="00013F99" w:rsidP="0001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Donald Trump</w:t>
            </w:r>
          </w:p>
        </w:tc>
        <w:tc>
          <w:tcPr>
            <w:tcW w:w="0" w:type="dxa"/>
          </w:tcPr>
          <w:p w14:paraId="1AFF68AB" w14:textId="661782D9" w:rsidR="00013F99" w:rsidRPr="006518B1" w:rsidRDefault="00070B70" w:rsidP="0001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  <w:tr w:rsidR="00013F99" w:rsidRPr="00070B70" w14:paraId="725768BF" w14:textId="77777777" w:rsidTr="000A7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2FB578B" w14:textId="14258ED2" w:rsidR="00013F99" w:rsidRPr="000A727A" w:rsidRDefault="00013F99" w:rsidP="00013F99">
            <w:pPr>
              <w:rPr>
                <w:bCs w:val="0"/>
              </w:rPr>
            </w:pPr>
            <w:r w:rsidRPr="00070B70">
              <w:t>FT_BIDEN</w:t>
            </w:r>
          </w:p>
        </w:tc>
        <w:tc>
          <w:tcPr>
            <w:tcW w:w="0" w:type="dxa"/>
          </w:tcPr>
          <w:p w14:paraId="4F5A3C12" w14:textId="7F6ACFE0" w:rsidR="00013F99" w:rsidRPr="000A727A" w:rsidRDefault="00013F99" w:rsidP="0001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70B70">
              <w:rPr>
                <w:bCs/>
              </w:rPr>
              <w:t>Joe Biden</w:t>
            </w:r>
          </w:p>
        </w:tc>
        <w:tc>
          <w:tcPr>
            <w:tcW w:w="0" w:type="dxa"/>
          </w:tcPr>
          <w:p w14:paraId="53BF70CE" w14:textId="2F03A602" w:rsidR="00013F99" w:rsidRPr="006518B1" w:rsidRDefault="00070B70" w:rsidP="0001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0351">
              <w:rPr>
                <w:b/>
                <w:i/>
                <w:iCs/>
              </w:rPr>
              <w:t>{</w:t>
            </w:r>
            <w:r w:rsidRPr="00B60351">
              <w:rPr>
                <w:bCs/>
                <w:i/>
                <w:iCs/>
              </w:rPr>
              <w:t>1-100 sliding scale</w:t>
            </w:r>
            <w:r w:rsidRPr="00B60351">
              <w:rPr>
                <w:b/>
                <w:i/>
                <w:iCs/>
              </w:rPr>
              <w:t>}</w:t>
            </w:r>
          </w:p>
        </w:tc>
      </w:tr>
    </w:tbl>
    <w:p w14:paraId="1C06E6CE" w14:textId="77777777" w:rsidR="00070B70" w:rsidRDefault="00070B70" w:rsidP="00C72999">
      <w:pPr>
        <w:shd w:val="clear" w:color="auto" w:fill="FFFFFF"/>
        <w:spacing w:after="240" w:line="240" w:lineRule="auto"/>
        <w:rPr>
          <w:b/>
        </w:rPr>
      </w:pPr>
    </w:p>
    <w:p w14:paraId="585748B3" w14:textId="278CF0E4" w:rsidR="00CD6739" w:rsidRDefault="00CD6739" w:rsidP="00580F06"/>
    <w:p w14:paraId="1C1DAC6F" w14:textId="47F66FA2" w:rsidR="00CD6739" w:rsidRDefault="00CD6739" w:rsidP="00CD6739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 xml:space="preserve">Researchers have been hired to consult with </w:t>
      </w:r>
      <w:r w:rsidR="00FE71C2">
        <w:rPr>
          <w:color w:val="1C1D1E"/>
          <w:sz w:val="24"/>
          <w:szCs w:val="24"/>
        </w:rPr>
        <w:t>a nearby state’s</w:t>
      </w:r>
      <w:r>
        <w:rPr>
          <w:color w:val="1C1D1E"/>
          <w:sz w:val="24"/>
          <w:szCs w:val="24"/>
        </w:rPr>
        <w:t xml:space="preserve"> welfare agency. Below you will find two applicants for government assistance. The application information has been redacted to hide information that may identify individual applicants. </w:t>
      </w:r>
    </w:p>
    <w:p w14:paraId="6A9C2E6D" w14:textId="6E1DC205" w:rsidR="00CD6739" w:rsidRDefault="00CD6739" w:rsidP="00CD6739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 xml:space="preserve">Each applicant has a state-assessed level of need of $900 per month. Your task is to allocate $1,500 between the two applicants. You can allocate any amount between $0 and $900 to each applicant. Any remaining funds will be used to offset the state’s budget deficit. </w:t>
      </w:r>
      <w:ins w:id="14" w:author="Alexis Essa" w:date="2022-03-30T08:27:00Z">
        <w:r w:rsidR="007B42DC" w:rsidRPr="007B42DC">
          <w:rPr>
            <w:color w:val="1C1D1E"/>
            <w:sz w:val="24"/>
            <w:szCs w:val="24"/>
          </w:rPr>
          <w:t xml:space="preserve">Please read the following applications. Once you have read the </w:t>
        </w:r>
        <w:proofErr w:type="spellStart"/>
        <w:r w:rsidR="007B42DC" w:rsidRPr="007B42DC">
          <w:rPr>
            <w:color w:val="1C1D1E"/>
            <w:sz w:val="24"/>
            <w:szCs w:val="24"/>
          </w:rPr>
          <w:t>aplications</w:t>
        </w:r>
        <w:proofErr w:type="spellEnd"/>
        <w:r w:rsidR="007B42DC" w:rsidRPr="007B42DC">
          <w:rPr>
            <w:color w:val="1C1D1E"/>
            <w:sz w:val="24"/>
            <w:szCs w:val="24"/>
          </w:rPr>
          <w:t xml:space="preserve"> we will ask you to allocate funds on the following page</w:t>
        </w:r>
      </w:ins>
      <w:del w:id="15" w:author="Alexis Essa" w:date="2022-03-30T08:27:00Z">
        <w:r w:rsidDel="007B42DC">
          <w:rPr>
            <w:color w:val="1C1D1E"/>
            <w:sz w:val="24"/>
            <w:szCs w:val="24"/>
          </w:rPr>
          <w:delText>Please enter three numbers below</w:delText>
        </w:r>
      </w:del>
      <w:r>
        <w:rPr>
          <w:color w:val="1C1D1E"/>
          <w:sz w:val="24"/>
          <w:szCs w:val="24"/>
        </w:rPr>
        <w:t>:</w:t>
      </w:r>
    </w:p>
    <w:p w14:paraId="0888F703" w14:textId="2EB34D4E" w:rsidR="00525233" w:rsidRDefault="00525233" w:rsidP="00525233">
      <w:pPr>
        <w:shd w:val="clear" w:color="auto" w:fill="FFFFFF"/>
        <w:spacing w:after="240" w:line="240" w:lineRule="auto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>Please assign Sandra_excellent.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 xml:space="preserve"> as {</w:t>
      </w:r>
      <w:r w:rsidRPr="000A727A">
        <w:rPr>
          <w:b/>
          <w:bCs/>
          <w:i/>
          <w:iCs/>
          <w:color w:val="1C1D1E"/>
          <w:sz w:val="24"/>
          <w:szCs w:val="24"/>
        </w:rPr>
        <w:t>applicant_1</w:t>
      </w:r>
      <w:r>
        <w:rPr>
          <w:i/>
          <w:iCs/>
          <w:color w:val="1C1D1E"/>
          <w:sz w:val="24"/>
          <w:szCs w:val="24"/>
        </w:rPr>
        <w:t>}</w:t>
      </w:r>
    </w:p>
    <w:p w14:paraId="554EDF51" w14:textId="12A8457D" w:rsidR="00525233" w:rsidRDefault="00525233">
      <w:pPr>
        <w:shd w:val="clear" w:color="auto" w:fill="FFFFFF"/>
        <w:spacing w:after="240" w:line="240" w:lineRule="auto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 xml:space="preserve">Please assign with </w:t>
      </w:r>
      <w:r w:rsidR="00C47F3B">
        <w:rPr>
          <w:i/>
          <w:iCs/>
          <w:color w:val="1C1D1E"/>
          <w:sz w:val="24"/>
          <w:szCs w:val="24"/>
        </w:rPr>
        <w:t>1/7</w:t>
      </w:r>
      <w:r>
        <w:rPr>
          <w:i/>
          <w:iCs/>
          <w:color w:val="1C1D1E"/>
          <w:sz w:val="24"/>
          <w:szCs w:val="24"/>
        </w:rPr>
        <w:t xml:space="preserve"> probability Misty_excellent.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Misty_poor.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James_excellent.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James_poor.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Sammie_excellent.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Sammie_poor.</w:t>
      </w:r>
      <w:r w:rsidR="00B12B87">
        <w:rPr>
          <w:i/>
          <w:iCs/>
          <w:color w:val="1C1D1E"/>
          <w:sz w:val="24"/>
          <w:szCs w:val="24"/>
        </w:rPr>
        <w:t>pdf</w:t>
      </w:r>
      <w:r>
        <w:rPr>
          <w:i/>
          <w:iCs/>
          <w:color w:val="1C1D1E"/>
          <w:sz w:val="24"/>
          <w:szCs w:val="24"/>
        </w:rPr>
        <w:t>, no_name_excellent.</w:t>
      </w:r>
      <w:r w:rsidR="00B12B87">
        <w:rPr>
          <w:i/>
          <w:iCs/>
          <w:color w:val="1C1D1E"/>
          <w:sz w:val="24"/>
          <w:szCs w:val="24"/>
        </w:rPr>
        <w:t>pdf</w:t>
      </w:r>
      <w:r w:rsidR="00C47F3B">
        <w:rPr>
          <w:i/>
          <w:iCs/>
          <w:color w:val="1C1D1E"/>
          <w:sz w:val="24"/>
          <w:szCs w:val="24"/>
        </w:rPr>
        <w:t xml:space="preserve"> as {</w:t>
      </w:r>
      <w:r w:rsidR="00C47F3B" w:rsidRPr="000A727A">
        <w:rPr>
          <w:b/>
          <w:bCs/>
          <w:i/>
          <w:iCs/>
          <w:color w:val="1C1D1E"/>
          <w:sz w:val="24"/>
          <w:szCs w:val="24"/>
        </w:rPr>
        <w:t>applicant_2</w:t>
      </w:r>
      <w:r w:rsidR="00C47F3B">
        <w:rPr>
          <w:i/>
          <w:iCs/>
          <w:color w:val="1C1D1E"/>
          <w:sz w:val="24"/>
          <w:szCs w:val="24"/>
        </w:rPr>
        <w:t>}</w:t>
      </w:r>
    </w:p>
    <w:p w14:paraId="5C7E776B" w14:textId="75593B17" w:rsidR="00B12B87" w:rsidRDefault="00B12B87" w:rsidP="000A727A">
      <w:pPr>
        <w:shd w:val="clear" w:color="auto" w:fill="FFFFFF"/>
        <w:spacing w:after="240" w:line="240" w:lineRule="auto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>Respondents should be able to enlarge the applications by clicking on them.</w:t>
      </w:r>
    </w:p>
    <w:p w14:paraId="7F00DAFD" w14:textId="3A82CCF5" w:rsidR="00525233" w:rsidRDefault="00C47F3B" w:rsidP="00CD6739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>[</w:t>
      </w:r>
      <w:r w:rsidR="00525233">
        <w:rPr>
          <w:i/>
          <w:iCs/>
          <w:color w:val="1C1D1E"/>
          <w:sz w:val="24"/>
          <w:szCs w:val="24"/>
        </w:rPr>
        <w:t>{</w:t>
      </w:r>
      <w:r w:rsidR="00525233" w:rsidRPr="000A727A">
        <w:rPr>
          <w:b/>
          <w:bCs/>
          <w:i/>
          <w:iCs/>
          <w:color w:val="1C1D1E"/>
          <w:sz w:val="24"/>
          <w:szCs w:val="24"/>
        </w:rPr>
        <w:t>applicant_1</w:t>
      </w:r>
      <w:r>
        <w:rPr>
          <w:i/>
          <w:iCs/>
          <w:color w:val="1C1D1E"/>
          <w:sz w:val="24"/>
          <w:szCs w:val="24"/>
        </w:rPr>
        <w:t>}</w:t>
      </w:r>
      <w:r w:rsidR="00525233">
        <w:rPr>
          <w:i/>
          <w:iCs/>
          <w:color w:val="1C1D1E"/>
          <w:sz w:val="24"/>
          <w:szCs w:val="24"/>
        </w:rPr>
        <w:t xml:space="preserve"> image here</w:t>
      </w:r>
      <w:r>
        <w:rPr>
          <w:i/>
          <w:iCs/>
          <w:color w:val="1C1D1E"/>
          <w:sz w:val="24"/>
          <w:szCs w:val="24"/>
        </w:rPr>
        <w:t>]</w:t>
      </w:r>
      <w:r w:rsidR="00525233">
        <w:rPr>
          <w:i/>
          <w:iCs/>
          <w:color w:val="1C1D1E"/>
          <w:sz w:val="24"/>
          <w:szCs w:val="24"/>
        </w:rPr>
        <w:tab/>
      </w:r>
      <w:r>
        <w:rPr>
          <w:i/>
          <w:iCs/>
          <w:color w:val="1C1D1E"/>
          <w:sz w:val="24"/>
          <w:szCs w:val="24"/>
        </w:rPr>
        <w:tab/>
        <w:t>[</w:t>
      </w:r>
      <w:r w:rsidR="00525233">
        <w:rPr>
          <w:i/>
          <w:iCs/>
          <w:color w:val="1C1D1E"/>
          <w:sz w:val="24"/>
          <w:szCs w:val="24"/>
        </w:rPr>
        <w:t>{</w:t>
      </w:r>
      <w:r w:rsidR="00525233" w:rsidRPr="000A727A">
        <w:rPr>
          <w:b/>
          <w:bCs/>
          <w:i/>
          <w:iCs/>
          <w:color w:val="1C1D1E"/>
          <w:sz w:val="24"/>
          <w:szCs w:val="24"/>
        </w:rPr>
        <w:t>applicant_2</w:t>
      </w:r>
      <w:r>
        <w:rPr>
          <w:i/>
          <w:iCs/>
          <w:color w:val="1C1D1E"/>
          <w:sz w:val="24"/>
          <w:szCs w:val="24"/>
        </w:rPr>
        <w:t>}</w:t>
      </w:r>
      <w:r w:rsidR="00525233">
        <w:rPr>
          <w:i/>
          <w:iCs/>
          <w:color w:val="1C1D1E"/>
          <w:sz w:val="24"/>
          <w:szCs w:val="24"/>
        </w:rPr>
        <w:t xml:space="preserve"> image here</w:t>
      </w:r>
      <w:r>
        <w:rPr>
          <w:i/>
          <w:iCs/>
          <w:color w:val="1C1D1E"/>
          <w:sz w:val="24"/>
          <w:szCs w:val="24"/>
        </w:rPr>
        <w:t>]</w:t>
      </w:r>
    </w:p>
    <w:p w14:paraId="1B0D16F1" w14:textId="5C390786" w:rsidR="00CD6739" w:rsidRPr="000A727A" w:rsidRDefault="00CD6739" w:rsidP="00CD6739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 xml:space="preserve">APP_1_amount. </w:t>
      </w:r>
      <w:r>
        <w:rPr>
          <w:color w:val="1C1D1E"/>
          <w:sz w:val="24"/>
          <w:szCs w:val="24"/>
        </w:rPr>
        <w:t>Amount allocated to Applicant 1: _______</w:t>
      </w:r>
      <w:r w:rsidR="00D07EAB">
        <w:rPr>
          <w:color w:val="1C1D1E"/>
          <w:sz w:val="24"/>
          <w:szCs w:val="24"/>
        </w:rPr>
        <w:t xml:space="preserve"> </w:t>
      </w:r>
      <w:r w:rsidR="00D07EAB">
        <w:rPr>
          <w:i/>
          <w:iCs/>
          <w:color w:val="1C1D1E"/>
          <w:sz w:val="24"/>
          <w:szCs w:val="24"/>
        </w:rPr>
        <w:t>[0-900]</w:t>
      </w:r>
    </w:p>
    <w:p w14:paraId="6035EB33" w14:textId="64BE8974" w:rsidR="00CD6739" w:rsidRPr="000A727A" w:rsidRDefault="00CD6739" w:rsidP="00CD6739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 xml:space="preserve">APP_2_amount. </w:t>
      </w:r>
      <w:r>
        <w:rPr>
          <w:color w:val="1C1D1E"/>
          <w:sz w:val="24"/>
          <w:szCs w:val="24"/>
        </w:rPr>
        <w:t>Amount allocated to Applicant 2: _______</w:t>
      </w:r>
      <w:r w:rsidR="00D07EAB">
        <w:rPr>
          <w:color w:val="1C1D1E"/>
          <w:sz w:val="24"/>
          <w:szCs w:val="24"/>
        </w:rPr>
        <w:t xml:space="preserve"> </w:t>
      </w:r>
      <w:r w:rsidR="00D07EAB">
        <w:rPr>
          <w:i/>
          <w:iCs/>
          <w:color w:val="1C1D1E"/>
          <w:sz w:val="24"/>
          <w:szCs w:val="24"/>
        </w:rPr>
        <w:t>[0-900]</w:t>
      </w:r>
    </w:p>
    <w:p w14:paraId="0F8CE097" w14:textId="6BD78CEB" w:rsidR="00CD6739" w:rsidRPr="000A727A" w:rsidRDefault="00CD6739" w:rsidP="00CD6739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</w:rPr>
      </w:pPr>
      <w:proofErr w:type="spellStart"/>
      <w:r>
        <w:rPr>
          <w:b/>
          <w:bCs/>
          <w:color w:val="1C1D1E"/>
          <w:sz w:val="24"/>
          <w:szCs w:val="24"/>
        </w:rPr>
        <w:t>STATE_amount</w:t>
      </w:r>
      <w:proofErr w:type="spellEnd"/>
      <w:r>
        <w:rPr>
          <w:b/>
          <w:bCs/>
          <w:color w:val="1C1D1E"/>
          <w:sz w:val="24"/>
          <w:szCs w:val="24"/>
        </w:rPr>
        <w:t xml:space="preserve">. </w:t>
      </w:r>
      <w:r>
        <w:rPr>
          <w:color w:val="1C1D1E"/>
          <w:sz w:val="24"/>
          <w:szCs w:val="24"/>
        </w:rPr>
        <w:t>Amount allocated to reduce budget deficit: _______</w:t>
      </w:r>
      <w:r w:rsidR="00D07EAB">
        <w:rPr>
          <w:color w:val="1C1D1E"/>
          <w:sz w:val="24"/>
          <w:szCs w:val="24"/>
        </w:rPr>
        <w:t xml:space="preserve"> </w:t>
      </w:r>
      <w:r w:rsidR="00D07EAB">
        <w:rPr>
          <w:i/>
          <w:iCs/>
          <w:color w:val="1C1D1E"/>
          <w:sz w:val="24"/>
          <w:szCs w:val="24"/>
        </w:rPr>
        <w:t>[0-1500]</w:t>
      </w:r>
    </w:p>
    <w:p w14:paraId="2A90CB43" w14:textId="26D9C221" w:rsidR="00CD6739" w:rsidRPr="00CE1FBC" w:rsidRDefault="00CD6739" w:rsidP="00CD6739">
      <w:pPr>
        <w:rPr>
          <w:i/>
          <w:iCs/>
        </w:rPr>
      </w:pPr>
      <w:r w:rsidRPr="00CE1FBC">
        <w:rPr>
          <w:i/>
          <w:iCs/>
          <w:color w:val="1C1D1E"/>
          <w:sz w:val="24"/>
          <w:szCs w:val="24"/>
        </w:rPr>
        <w:t>[The total of all three allocations must sum to 1,500]</w:t>
      </w:r>
    </w:p>
    <w:p w14:paraId="3959CD8A" w14:textId="452EEBB1" w:rsidR="00CD6739" w:rsidRDefault="00CD6739" w:rsidP="00580F06"/>
    <w:p w14:paraId="3414C6DC" w14:textId="77777777" w:rsidR="00CD6739" w:rsidRDefault="00CD6739" w:rsidP="00580F06"/>
    <w:p w14:paraId="130E25E0" w14:textId="3D8A1A01" w:rsidR="004A1157" w:rsidRDefault="004A1157" w:rsidP="000A727A">
      <w:pPr>
        <w:shd w:val="clear" w:color="auto" w:fill="FFFFFF"/>
        <w:spacing w:after="240" w:line="240" w:lineRule="auto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>Please assign with 1/3 probability either ‘party’ = “Rep.”, ‘party’ = “Dem.”, or ‘party’= {NULL}</w:t>
      </w:r>
      <w:r w:rsidR="008A3FFC">
        <w:rPr>
          <w:i/>
          <w:iCs/>
          <w:color w:val="1C1D1E"/>
          <w:sz w:val="24"/>
          <w:szCs w:val="24"/>
        </w:rPr>
        <w:t>.</w:t>
      </w:r>
    </w:p>
    <w:p w14:paraId="6C3C98EF" w14:textId="4160B7C1" w:rsidR="008A3FFC" w:rsidRPr="000A727A" w:rsidRDefault="008A3FFC">
      <w:pPr>
        <w:shd w:val="clear" w:color="auto" w:fill="FFFFFF"/>
        <w:spacing w:after="240" w:line="240" w:lineRule="auto"/>
        <w:rPr>
          <w:i/>
          <w:iCs/>
          <w:color w:val="1C1D1E"/>
          <w:sz w:val="24"/>
          <w:szCs w:val="24"/>
        </w:rPr>
      </w:pPr>
      <w:r>
        <w:rPr>
          <w:i/>
          <w:iCs/>
          <w:color w:val="1C1D1E"/>
          <w:sz w:val="24"/>
          <w:szCs w:val="24"/>
        </w:rPr>
        <w:t>Please assign with ¼ probabil</w:t>
      </w:r>
      <w:r w:rsidRPr="008A3FFC">
        <w:rPr>
          <w:i/>
          <w:iCs/>
          <w:color w:val="1C1D1E"/>
          <w:sz w:val="24"/>
          <w:szCs w:val="24"/>
        </w:rPr>
        <w:t>ity ‘program’ = “</w:t>
      </w:r>
      <w:r w:rsidRPr="000A727A">
        <w:rPr>
          <w:i/>
          <w:iCs/>
          <w:color w:val="1C1D1E"/>
          <w:sz w:val="24"/>
          <w:szCs w:val="24"/>
        </w:rPr>
        <w:t>which gives each resident of the state an annual cash transfer of $</w:t>
      </w:r>
      <w:r w:rsidR="008B6797">
        <w:rPr>
          <w:i/>
          <w:iCs/>
          <w:color w:val="1C1D1E"/>
          <w:sz w:val="24"/>
          <w:szCs w:val="24"/>
        </w:rPr>
        <w:t>5</w:t>
      </w:r>
      <w:r w:rsidRPr="000A727A">
        <w:rPr>
          <w:i/>
          <w:iCs/>
          <w:color w:val="1C1D1E"/>
          <w:sz w:val="24"/>
          <w:szCs w:val="24"/>
        </w:rPr>
        <w:t>00.</w:t>
      </w:r>
      <w:r w:rsidRPr="008A3FFC">
        <w:rPr>
          <w:i/>
          <w:iCs/>
          <w:color w:val="1C1D1E"/>
          <w:sz w:val="24"/>
          <w:szCs w:val="24"/>
        </w:rPr>
        <w:t>”, ‘program’ = “</w:t>
      </w:r>
      <w:r w:rsidRPr="000A727A">
        <w:rPr>
          <w:i/>
          <w:iCs/>
          <w:color w:val="1C1D1E"/>
          <w:sz w:val="24"/>
          <w:szCs w:val="24"/>
        </w:rPr>
        <w:t>which gives mothers with one or more dependent children who are residents of the state an annual cash transfer of $</w:t>
      </w:r>
      <w:r w:rsidR="008B6797">
        <w:rPr>
          <w:i/>
          <w:iCs/>
          <w:color w:val="1C1D1E"/>
          <w:sz w:val="24"/>
          <w:szCs w:val="24"/>
        </w:rPr>
        <w:t>5</w:t>
      </w:r>
      <w:r w:rsidRPr="000A727A">
        <w:rPr>
          <w:i/>
          <w:iCs/>
          <w:color w:val="1C1D1E"/>
          <w:sz w:val="24"/>
          <w:szCs w:val="24"/>
        </w:rPr>
        <w:t>00.</w:t>
      </w:r>
      <w:r w:rsidRPr="008A3FFC">
        <w:rPr>
          <w:i/>
          <w:iCs/>
          <w:color w:val="1C1D1E"/>
          <w:sz w:val="24"/>
          <w:szCs w:val="24"/>
        </w:rPr>
        <w:t>”, ‘program’ = “</w:t>
      </w:r>
      <w:r w:rsidRPr="000A727A">
        <w:rPr>
          <w:i/>
          <w:iCs/>
          <w:color w:val="1C1D1E"/>
          <w:sz w:val="24"/>
          <w:szCs w:val="24"/>
        </w:rPr>
        <w:t>which gives all residents of the state unde</w:t>
      </w:r>
      <w:r w:rsidR="00EA432A">
        <w:rPr>
          <w:i/>
          <w:iCs/>
          <w:color w:val="1C1D1E"/>
          <w:sz w:val="24"/>
          <w:szCs w:val="24"/>
        </w:rPr>
        <w:t>r</w:t>
      </w:r>
      <w:r w:rsidRPr="000A727A">
        <w:rPr>
          <w:i/>
          <w:iCs/>
          <w:color w:val="1C1D1E"/>
          <w:sz w:val="24"/>
          <w:szCs w:val="24"/>
        </w:rPr>
        <w:t xml:space="preserve"> the poverty line an annual cash transfer of $</w:t>
      </w:r>
      <w:r w:rsidR="008B6797">
        <w:rPr>
          <w:i/>
          <w:iCs/>
          <w:color w:val="1C1D1E"/>
          <w:sz w:val="24"/>
          <w:szCs w:val="24"/>
        </w:rPr>
        <w:t>5</w:t>
      </w:r>
      <w:r w:rsidRPr="000A727A">
        <w:rPr>
          <w:i/>
          <w:iCs/>
          <w:color w:val="1C1D1E"/>
          <w:sz w:val="24"/>
          <w:szCs w:val="24"/>
        </w:rPr>
        <w:t>00.</w:t>
      </w:r>
      <w:r w:rsidRPr="008A3FFC">
        <w:rPr>
          <w:i/>
          <w:iCs/>
          <w:color w:val="1C1D1E"/>
          <w:sz w:val="24"/>
          <w:szCs w:val="24"/>
        </w:rPr>
        <w:t>”, or ‘program’ = “</w:t>
      </w:r>
      <w:r w:rsidRPr="000A727A">
        <w:rPr>
          <w:i/>
          <w:iCs/>
          <w:color w:val="1C1D1E"/>
          <w:sz w:val="24"/>
          <w:szCs w:val="24"/>
        </w:rPr>
        <w:t xml:space="preserve">to </w:t>
      </w:r>
      <w:r w:rsidR="003E6081">
        <w:rPr>
          <w:i/>
          <w:iCs/>
          <w:color w:val="1C1D1E"/>
          <w:sz w:val="24"/>
          <w:szCs w:val="24"/>
        </w:rPr>
        <w:t>remodel the state capital building</w:t>
      </w:r>
      <w:r w:rsidRPr="000A727A">
        <w:rPr>
          <w:i/>
          <w:iCs/>
          <w:color w:val="1C1D1E"/>
          <w:sz w:val="24"/>
          <w:szCs w:val="24"/>
        </w:rPr>
        <w:t>.</w:t>
      </w:r>
      <w:r w:rsidRPr="008A3FFC">
        <w:rPr>
          <w:i/>
          <w:iCs/>
          <w:color w:val="1C1D1E"/>
          <w:sz w:val="24"/>
          <w:szCs w:val="24"/>
        </w:rPr>
        <w:t>”</w:t>
      </w:r>
    </w:p>
    <w:p w14:paraId="55953D04" w14:textId="685E24E1" w:rsidR="008A3FFC" w:rsidRDefault="006B6E43" w:rsidP="000A727A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>Suppose that you are living in a nearby state. T</w:t>
      </w:r>
      <w:r w:rsidR="004A1157">
        <w:rPr>
          <w:color w:val="1C1D1E"/>
          <w:sz w:val="24"/>
          <w:szCs w:val="24"/>
        </w:rPr>
        <w:t xml:space="preserve">he </w:t>
      </w:r>
      <w:r w:rsidR="00E4366E">
        <w:rPr>
          <w:color w:val="1C1D1E"/>
          <w:sz w:val="24"/>
          <w:szCs w:val="24"/>
        </w:rPr>
        <w:t>{</w:t>
      </w:r>
      <w:r w:rsidR="00E4366E">
        <w:rPr>
          <w:i/>
          <w:iCs/>
          <w:color w:val="1C1D1E"/>
          <w:sz w:val="24"/>
          <w:szCs w:val="24"/>
        </w:rPr>
        <w:t>party</w:t>
      </w:r>
      <w:r w:rsidR="00E4366E">
        <w:rPr>
          <w:color w:val="1C1D1E"/>
          <w:sz w:val="24"/>
          <w:szCs w:val="24"/>
        </w:rPr>
        <w:t xml:space="preserve">} </w:t>
      </w:r>
      <w:r w:rsidR="004A1157">
        <w:rPr>
          <w:color w:val="1C1D1E"/>
          <w:sz w:val="24"/>
          <w:szCs w:val="24"/>
        </w:rPr>
        <w:t xml:space="preserve">governor of </w:t>
      </w:r>
      <w:r>
        <w:rPr>
          <w:color w:val="1C1D1E"/>
          <w:sz w:val="24"/>
          <w:szCs w:val="24"/>
        </w:rPr>
        <w:t>this</w:t>
      </w:r>
      <w:r w:rsidR="004A1157">
        <w:rPr>
          <w:color w:val="1C1D1E"/>
          <w:sz w:val="24"/>
          <w:szCs w:val="24"/>
        </w:rPr>
        <w:t xml:space="preserve"> state has unveiled a new state program, </w:t>
      </w:r>
      <w:r w:rsidR="004A1157">
        <w:rPr>
          <w:i/>
          <w:iCs/>
          <w:color w:val="1C1D1E"/>
          <w:sz w:val="24"/>
          <w:szCs w:val="24"/>
        </w:rPr>
        <w:t>{program}.</w:t>
      </w:r>
    </w:p>
    <w:p w14:paraId="6B7930FB" w14:textId="42D2C66D" w:rsidR="00DF52D3" w:rsidRDefault="00B16403" w:rsidP="00DF52D3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>FT_PROG</w:t>
      </w:r>
      <w:r w:rsidR="00E9189E">
        <w:rPr>
          <w:b/>
          <w:bCs/>
          <w:color w:val="1C1D1E"/>
          <w:sz w:val="24"/>
          <w:szCs w:val="24"/>
        </w:rPr>
        <w:t xml:space="preserve">. </w:t>
      </w:r>
      <w:r w:rsidR="00E9189E">
        <w:rPr>
          <w:color w:val="1C1D1E"/>
          <w:sz w:val="24"/>
          <w:szCs w:val="24"/>
        </w:rPr>
        <w:t>On a scale of 1-100, where 100 is “very warm feelings” and 1 is “very cold feelings” and 50 is “neutral feelings”, how would you rate this program?</w:t>
      </w:r>
    </w:p>
    <w:p w14:paraId="2140EB13" w14:textId="1A8FB995" w:rsidR="00DF52D3" w:rsidRPr="000A727A" w:rsidRDefault="00574511" w:rsidP="00DF52D3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</w:rPr>
      </w:pPr>
      <w:r w:rsidRPr="000A727A">
        <w:rPr>
          <w:i/>
          <w:iCs/>
        </w:rPr>
        <w:t>{</w:t>
      </w:r>
      <w:r w:rsidR="00DF52D3" w:rsidRPr="000A727A">
        <w:rPr>
          <w:i/>
          <w:iCs/>
        </w:rPr>
        <w:t>1-100 sliding scale</w:t>
      </w:r>
      <w:r w:rsidRPr="000A727A">
        <w:rPr>
          <w:i/>
          <w:iCs/>
        </w:rPr>
        <w:t>}</w:t>
      </w:r>
    </w:p>
    <w:p w14:paraId="26DCE64B" w14:textId="48F17E4D" w:rsidR="000E222A" w:rsidRDefault="00B16403" w:rsidP="00DF52D3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>PARTICIPATE_PROG</w:t>
      </w:r>
      <w:r w:rsidR="000E222A">
        <w:rPr>
          <w:b/>
          <w:bCs/>
          <w:color w:val="1C1D1E"/>
          <w:sz w:val="24"/>
          <w:szCs w:val="24"/>
        </w:rPr>
        <w:t xml:space="preserve">. </w:t>
      </w:r>
      <w:r w:rsidR="000E222A">
        <w:rPr>
          <w:color w:val="1C1D1E"/>
          <w:sz w:val="24"/>
          <w:szCs w:val="24"/>
        </w:rPr>
        <w:t>If you or a member of your household was eligible to participate in this program, how likely would you be to participate or encourage them to participate?</w:t>
      </w:r>
    </w:p>
    <w:p w14:paraId="409FB571" w14:textId="77777777" w:rsidR="000E222A" w:rsidRDefault="000E222A" w:rsidP="000A727A">
      <w:pPr>
        <w:shd w:val="clear" w:color="auto" w:fill="FFFFFF"/>
        <w:spacing w:line="240" w:lineRule="auto"/>
        <w:ind w:firstLine="720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>1</w:t>
      </w:r>
      <w:r>
        <w:rPr>
          <w:color w:val="1C1D1E"/>
          <w:sz w:val="24"/>
          <w:szCs w:val="24"/>
        </w:rPr>
        <w:tab/>
        <w:t>Very likely</w:t>
      </w:r>
    </w:p>
    <w:p w14:paraId="4A007609" w14:textId="77777777" w:rsidR="000E222A" w:rsidRDefault="000E222A" w:rsidP="000E222A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2</w:t>
      </w:r>
      <w:r>
        <w:rPr>
          <w:color w:val="1C1D1E"/>
          <w:sz w:val="24"/>
          <w:szCs w:val="24"/>
        </w:rPr>
        <w:tab/>
        <w:t>Likely</w:t>
      </w:r>
    </w:p>
    <w:p w14:paraId="0EBD03C6" w14:textId="77777777" w:rsidR="000E222A" w:rsidRDefault="000E222A" w:rsidP="000E222A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3</w:t>
      </w:r>
      <w:r>
        <w:rPr>
          <w:color w:val="1C1D1E"/>
          <w:sz w:val="24"/>
          <w:szCs w:val="24"/>
        </w:rPr>
        <w:tab/>
        <w:t>Somewhat likely</w:t>
      </w:r>
    </w:p>
    <w:p w14:paraId="20D70753" w14:textId="66BD558A" w:rsidR="000E222A" w:rsidRDefault="000E222A" w:rsidP="000E222A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</w:r>
      <w:r w:rsidR="00013F99">
        <w:rPr>
          <w:color w:val="1C1D1E"/>
          <w:sz w:val="24"/>
          <w:szCs w:val="24"/>
        </w:rPr>
        <w:t>4</w:t>
      </w:r>
      <w:r>
        <w:rPr>
          <w:color w:val="1C1D1E"/>
          <w:sz w:val="24"/>
          <w:szCs w:val="24"/>
        </w:rPr>
        <w:tab/>
        <w:t>Somewhat unlikely</w:t>
      </w:r>
    </w:p>
    <w:p w14:paraId="7440AD0D" w14:textId="53256CD4" w:rsidR="000E222A" w:rsidRDefault="000E222A" w:rsidP="000E222A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</w:r>
      <w:r w:rsidR="00013F99">
        <w:rPr>
          <w:color w:val="1C1D1E"/>
          <w:sz w:val="24"/>
          <w:szCs w:val="24"/>
        </w:rPr>
        <w:t>5</w:t>
      </w:r>
      <w:r>
        <w:rPr>
          <w:color w:val="1C1D1E"/>
          <w:sz w:val="24"/>
          <w:szCs w:val="24"/>
        </w:rPr>
        <w:tab/>
        <w:t>Unlikely</w:t>
      </w:r>
    </w:p>
    <w:p w14:paraId="3FEB4AC1" w14:textId="175C5094" w:rsidR="000E222A" w:rsidRPr="000A727A" w:rsidRDefault="000E222A" w:rsidP="000E222A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</w:r>
      <w:r w:rsidR="00013F99">
        <w:rPr>
          <w:color w:val="1C1D1E"/>
          <w:sz w:val="24"/>
          <w:szCs w:val="24"/>
        </w:rPr>
        <w:t>6</w:t>
      </w:r>
      <w:r>
        <w:rPr>
          <w:color w:val="1C1D1E"/>
          <w:sz w:val="24"/>
          <w:szCs w:val="24"/>
        </w:rPr>
        <w:tab/>
        <w:t>Very unlikely</w:t>
      </w:r>
    </w:p>
    <w:p w14:paraId="755E9514" w14:textId="0E6A1D31" w:rsidR="00E9189E" w:rsidRDefault="0075003D" w:rsidP="00DF52D3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>VOTE_GOV</w:t>
      </w:r>
      <w:r w:rsidR="00E9189E">
        <w:rPr>
          <w:b/>
          <w:bCs/>
          <w:color w:val="1C1D1E"/>
          <w:sz w:val="24"/>
          <w:szCs w:val="24"/>
        </w:rPr>
        <w:t>.</w:t>
      </w:r>
      <w:r w:rsidR="00923290">
        <w:rPr>
          <w:b/>
          <w:bCs/>
          <w:color w:val="1C1D1E"/>
          <w:sz w:val="24"/>
          <w:szCs w:val="24"/>
        </w:rPr>
        <w:t xml:space="preserve"> </w:t>
      </w:r>
      <w:r w:rsidR="00923290">
        <w:rPr>
          <w:color w:val="1C1D1E"/>
          <w:sz w:val="24"/>
          <w:szCs w:val="24"/>
        </w:rPr>
        <w:t xml:space="preserve">Suppose that </w:t>
      </w:r>
      <w:r w:rsidR="00B16403">
        <w:rPr>
          <w:color w:val="1C1D1E"/>
          <w:sz w:val="24"/>
          <w:szCs w:val="24"/>
        </w:rPr>
        <w:t xml:space="preserve">this </w:t>
      </w:r>
      <w:r w:rsidR="00923290">
        <w:rPr>
          <w:color w:val="1C1D1E"/>
          <w:sz w:val="24"/>
          <w:szCs w:val="24"/>
        </w:rPr>
        <w:t xml:space="preserve">governor is up for reelection soon. How likely </w:t>
      </w:r>
      <w:r w:rsidR="00B16403">
        <w:rPr>
          <w:color w:val="1C1D1E"/>
          <w:sz w:val="24"/>
          <w:szCs w:val="24"/>
        </w:rPr>
        <w:t>would you be</w:t>
      </w:r>
      <w:r w:rsidR="00923290">
        <w:rPr>
          <w:color w:val="1C1D1E"/>
          <w:sz w:val="24"/>
          <w:szCs w:val="24"/>
        </w:rPr>
        <w:t xml:space="preserve"> to turnout </w:t>
      </w:r>
      <w:r w:rsidR="00B16403">
        <w:rPr>
          <w:color w:val="1C1D1E"/>
          <w:sz w:val="24"/>
          <w:szCs w:val="24"/>
        </w:rPr>
        <w:t xml:space="preserve">to vote </w:t>
      </w:r>
      <w:r w:rsidR="003E6081">
        <w:rPr>
          <w:color w:val="1C1D1E"/>
          <w:sz w:val="24"/>
          <w:szCs w:val="24"/>
        </w:rPr>
        <w:t>in this election</w:t>
      </w:r>
      <w:r w:rsidR="00923290">
        <w:rPr>
          <w:color w:val="1C1D1E"/>
          <w:sz w:val="24"/>
          <w:szCs w:val="24"/>
        </w:rPr>
        <w:t>?</w:t>
      </w:r>
    </w:p>
    <w:p w14:paraId="6B767679" w14:textId="17EE879E" w:rsidR="00013F99" w:rsidRDefault="00013F99" w:rsidP="00013F99">
      <w:pPr>
        <w:shd w:val="clear" w:color="auto" w:fill="FFFFFF"/>
        <w:spacing w:line="240" w:lineRule="auto"/>
        <w:ind w:firstLine="720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>1</w:t>
      </w:r>
      <w:r>
        <w:rPr>
          <w:color w:val="1C1D1E"/>
          <w:sz w:val="24"/>
          <w:szCs w:val="24"/>
        </w:rPr>
        <w:tab/>
        <w:t>Very likely</w:t>
      </w:r>
    </w:p>
    <w:p w14:paraId="3AABDDB1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2</w:t>
      </w:r>
      <w:r>
        <w:rPr>
          <w:color w:val="1C1D1E"/>
          <w:sz w:val="24"/>
          <w:szCs w:val="24"/>
        </w:rPr>
        <w:tab/>
        <w:t>Likely</w:t>
      </w:r>
    </w:p>
    <w:p w14:paraId="6E64B221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3</w:t>
      </w:r>
      <w:r>
        <w:rPr>
          <w:color w:val="1C1D1E"/>
          <w:sz w:val="24"/>
          <w:szCs w:val="24"/>
        </w:rPr>
        <w:tab/>
        <w:t>Somewhat likely</w:t>
      </w:r>
    </w:p>
    <w:p w14:paraId="28128C3C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4</w:t>
      </w:r>
      <w:r>
        <w:rPr>
          <w:color w:val="1C1D1E"/>
          <w:sz w:val="24"/>
          <w:szCs w:val="24"/>
        </w:rPr>
        <w:tab/>
        <w:t>Somewhat unlikely</w:t>
      </w:r>
    </w:p>
    <w:p w14:paraId="6A9A912B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5</w:t>
      </w:r>
      <w:r>
        <w:rPr>
          <w:color w:val="1C1D1E"/>
          <w:sz w:val="24"/>
          <w:szCs w:val="24"/>
        </w:rPr>
        <w:tab/>
        <w:t>Unlikely</w:t>
      </w:r>
    </w:p>
    <w:p w14:paraId="207389E2" w14:textId="60F81841" w:rsidR="00B148B2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6</w:t>
      </w:r>
      <w:r>
        <w:rPr>
          <w:color w:val="1C1D1E"/>
          <w:sz w:val="24"/>
          <w:szCs w:val="24"/>
        </w:rPr>
        <w:tab/>
        <w:t>Very unlikely</w:t>
      </w:r>
    </w:p>
    <w:p w14:paraId="61595D83" w14:textId="77777777" w:rsidR="00B148B2" w:rsidRDefault="00B148B2" w:rsidP="00C729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</w:p>
    <w:p w14:paraId="00000088" w14:textId="22977DEF" w:rsidR="009709DB" w:rsidRDefault="0075003D" w:rsidP="00C72999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r>
        <w:rPr>
          <w:b/>
          <w:bCs/>
          <w:color w:val="1C1D1E"/>
          <w:sz w:val="24"/>
          <w:szCs w:val="24"/>
        </w:rPr>
        <w:t>REELECT_GOV</w:t>
      </w:r>
      <w:r w:rsidR="00923290">
        <w:rPr>
          <w:b/>
          <w:bCs/>
          <w:color w:val="1C1D1E"/>
          <w:sz w:val="24"/>
          <w:szCs w:val="24"/>
        </w:rPr>
        <w:t xml:space="preserve">. </w:t>
      </w:r>
      <w:r w:rsidR="00923290">
        <w:rPr>
          <w:color w:val="1C1D1E"/>
          <w:sz w:val="24"/>
          <w:szCs w:val="24"/>
        </w:rPr>
        <w:t xml:space="preserve">How likely </w:t>
      </w:r>
      <w:r w:rsidR="00B16403">
        <w:rPr>
          <w:color w:val="1C1D1E"/>
          <w:sz w:val="24"/>
          <w:szCs w:val="24"/>
        </w:rPr>
        <w:t xml:space="preserve">would you be </w:t>
      </w:r>
      <w:r w:rsidR="00923290">
        <w:rPr>
          <w:color w:val="1C1D1E"/>
          <w:sz w:val="24"/>
          <w:szCs w:val="24"/>
        </w:rPr>
        <w:t>to vote to reelect this governor?</w:t>
      </w:r>
    </w:p>
    <w:p w14:paraId="30E87EF5" w14:textId="28C7061A" w:rsidR="00013F99" w:rsidRDefault="00013F99" w:rsidP="00013F99">
      <w:pPr>
        <w:shd w:val="clear" w:color="auto" w:fill="FFFFFF"/>
        <w:spacing w:line="240" w:lineRule="auto"/>
        <w:ind w:firstLine="720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>1</w:t>
      </w:r>
      <w:r>
        <w:rPr>
          <w:color w:val="1C1D1E"/>
          <w:sz w:val="24"/>
          <w:szCs w:val="24"/>
        </w:rPr>
        <w:tab/>
        <w:t>Very likely</w:t>
      </w:r>
    </w:p>
    <w:p w14:paraId="625B3D5E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2</w:t>
      </w:r>
      <w:r>
        <w:rPr>
          <w:color w:val="1C1D1E"/>
          <w:sz w:val="24"/>
          <w:szCs w:val="24"/>
        </w:rPr>
        <w:tab/>
        <w:t>Likely</w:t>
      </w:r>
    </w:p>
    <w:p w14:paraId="614E1A1C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3</w:t>
      </w:r>
      <w:r>
        <w:rPr>
          <w:color w:val="1C1D1E"/>
          <w:sz w:val="24"/>
          <w:szCs w:val="24"/>
        </w:rPr>
        <w:tab/>
        <w:t>Somewhat likely</w:t>
      </w:r>
    </w:p>
    <w:p w14:paraId="0C4C91A5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4</w:t>
      </w:r>
      <w:r>
        <w:rPr>
          <w:color w:val="1C1D1E"/>
          <w:sz w:val="24"/>
          <w:szCs w:val="24"/>
        </w:rPr>
        <w:tab/>
        <w:t>Somewhat unlikely</w:t>
      </w:r>
    </w:p>
    <w:p w14:paraId="707C28E0" w14:textId="77777777" w:rsidR="00013F99" w:rsidRDefault="00013F99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5</w:t>
      </w:r>
      <w:r>
        <w:rPr>
          <w:color w:val="1C1D1E"/>
          <w:sz w:val="24"/>
          <w:szCs w:val="24"/>
        </w:rPr>
        <w:tab/>
        <w:t>Unlikely</w:t>
      </w:r>
    </w:p>
    <w:p w14:paraId="000399C4" w14:textId="5D2BFBD7" w:rsidR="00B148B2" w:rsidRDefault="00013F99" w:rsidP="000A727A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r>
        <w:rPr>
          <w:color w:val="1C1D1E"/>
          <w:sz w:val="24"/>
          <w:szCs w:val="24"/>
        </w:rPr>
        <w:tab/>
        <w:t>6</w:t>
      </w:r>
      <w:r>
        <w:rPr>
          <w:color w:val="1C1D1E"/>
          <w:sz w:val="24"/>
          <w:szCs w:val="24"/>
        </w:rPr>
        <w:tab/>
        <w:t>Very unlikely</w:t>
      </w:r>
    </w:p>
    <w:sectPr w:rsidR="00B148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6D5D"/>
    <w:multiLevelType w:val="hybridMultilevel"/>
    <w:tmpl w:val="18CA5AEC"/>
    <w:lvl w:ilvl="0" w:tplc="BB4CE2D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4A4AD5"/>
    <w:multiLevelType w:val="hybridMultilevel"/>
    <w:tmpl w:val="0D56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9DB"/>
    <w:rsid w:val="00013F99"/>
    <w:rsid w:val="0002416A"/>
    <w:rsid w:val="000407E1"/>
    <w:rsid w:val="00060FFA"/>
    <w:rsid w:val="00070B70"/>
    <w:rsid w:val="00077467"/>
    <w:rsid w:val="000A727A"/>
    <w:rsid w:val="000E222A"/>
    <w:rsid w:val="00114B02"/>
    <w:rsid w:val="00117069"/>
    <w:rsid w:val="00127841"/>
    <w:rsid w:val="00157892"/>
    <w:rsid w:val="001646FF"/>
    <w:rsid w:val="00173E4F"/>
    <w:rsid w:val="00182FBF"/>
    <w:rsid w:val="001B35BB"/>
    <w:rsid w:val="002259D2"/>
    <w:rsid w:val="00254521"/>
    <w:rsid w:val="00285D2D"/>
    <w:rsid w:val="002872CF"/>
    <w:rsid w:val="002E7D9D"/>
    <w:rsid w:val="00307BC2"/>
    <w:rsid w:val="0031557C"/>
    <w:rsid w:val="003545B8"/>
    <w:rsid w:val="003B2DEF"/>
    <w:rsid w:val="003E6081"/>
    <w:rsid w:val="00405B43"/>
    <w:rsid w:val="00432560"/>
    <w:rsid w:val="004524CF"/>
    <w:rsid w:val="00457A09"/>
    <w:rsid w:val="00481E77"/>
    <w:rsid w:val="00494033"/>
    <w:rsid w:val="004A1157"/>
    <w:rsid w:val="004A455B"/>
    <w:rsid w:val="00525233"/>
    <w:rsid w:val="00540DB3"/>
    <w:rsid w:val="00551AE3"/>
    <w:rsid w:val="00574511"/>
    <w:rsid w:val="00580F06"/>
    <w:rsid w:val="00646D3C"/>
    <w:rsid w:val="00650ED8"/>
    <w:rsid w:val="006518B1"/>
    <w:rsid w:val="00652068"/>
    <w:rsid w:val="00666487"/>
    <w:rsid w:val="00696381"/>
    <w:rsid w:val="006B6E43"/>
    <w:rsid w:val="006F7283"/>
    <w:rsid w:val="00701BC9"/>
    <w:rsid w:val="0072490A"/>
    <w:rsid w:val="007340B4"/>
    <w:rsid w:val="0075003D"/>
    <w:rsid w:val="007918B0"/>
    <w:rsid w:val="007B42DC"/>
    <w:rsid w:val="007F1118"/>
    <w:rsid w:val="008756F4"/>
    <w:rsid w:val="008A3FFC"/>
    <w:rsid w:val="008A5E52"/>
    <w:rsid w:val="008B6797"/>
    <w:rsid w:val="008C660E"/>
    <w:rsid w:val="008D27C9"/>
    <w:rsid w:val="008D5096"/>
    <w:rsid w:val="008E0790"/>
    <w:rsid w:val="00923290"/>
    <w:rsid w:val="009709DB"/>
    <w:rsid w:val="00974E85"/>
    <w:rsid w:val="00A06699"/>
    <w:rsid w:val="00A23BA5"/>
    <w:rsid w:val="00A60362"/>
    <w:rsid w:val="00A736B5"/>
    <w:rsid w:val="00AB55F7"/>
    <w:rsid w:val="00AD4344"/>
    <w:rsid w:val="00AE7C14"/>
    <w:rsid w:val="00B12B87"/>
    <w:rsid w:val="00B148B2"/>
    <w:rsid w:val="00B16403"/>
    <w:rsid w:val="00BC1007"/>
    <w:rsid w:val="00BF29C9"/>
    <w:rsid w:val="00C2124B"/>
    <w:rsid w:val="00C47F3B"/>
    <w:rsid w:val="00C72999"/>
    <w:rsid w:val="00C8453D"/>
    <w:rsid w:val="00C9368B"/>
    <w:rsid w:val="00C949E5"/>
    <w:rsid w:val="00CC53F9"/>
    <w:rsid w:val="00CD6739"/>
    <w:rsid w:val="00D0183D"/>
    <w:rsid w:val="00D01919"/>
    <w:rsid w:val="00D07EAB"/>
    <w:rsid w:val="00D21354"/>
    <w:rsid w:val="00D23303"/>
    <w:rsid w:val="00D3144F"/>
    <w:rsid w:val="00D47733"/>
    <w:rsid w:val="00D65B16"/>
    <w:rsid w:val="00D86C16"/>
    <w:rsid w:val="00D93654"/>
    <w:rsid w:val="00DC210A"/>
    <w:rsid w:val="00DE7BEB"/>
    <w:rsid w:val="00DF52D3"/>
    <w:rsid w:val="00E4366E"/>
    <w:rsid w:val="00E9189E"/>
    <w:rsid w:val="00EA432A"/>
    <w:rsid w:val="00EA4C7E"/>
    <w:rsid w:val="00F04285"/>
    <w:rsid w:val="00F17032"/>
    <w:rsid w:val="00F536B7"/>
    <w:rsid w:val="00F55889"/>
    <w:rsid w:val="00F81D21"/>
    <w:rsid w:val="00FE71C2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65E3"/>
  <w15:docId w15:val="{E1FDA7E1-3A9C-4032-83B1-DEF11993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C660E"/>
    <w:pPr>
      <w:ind w:left="720"/>
      <w:contextualSpacing/>
    </w:pPr>
  </w:style>
  <w:style w:type="paragraph" w:styleId="Revision">
    <w:name w:val="Revision"/>
    <w:hidden/>
    <w:uiPriority w:val="99"/>
    <w:semiHidden/>
    <w:rsid w:val="00F81D21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D2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57A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222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E22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DC60-0224-482F-BE2D-7F39B2BF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Warren</dc:creator>
  <cp:keywords/>
  <dc:description/>
  <cp:lastModifiedBy>Sarah Warren</cp:lastModifiedBy>
  <cp:revision>1</cp:revision>
  <cp:lastPrinted>2022-04-13T21:38:00Z</cp:lastPrinted>
  <dcterms:created xsi:type="dcterms:W3CDTF">2022-04-01T13:46:00Z</dcterms:created>
  <dcterms:modified xsi:type="dcterms:W3CDTF">2022-04-14T09:46:00Z</dcterms:modified>
</cp:coreProperties>
</file>